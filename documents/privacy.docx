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3D01B" w14:textId="77777777" w:rsidR="00D9108D" w:rsidRPr="008A64C3" w:rsidRDefault="00D9108D" w:rsidP="00D9108D">
      <w:pPr>
        <w:jc w:val="center"/>
        <w:rPr>
          <w:rFonts w:cs="Arial"/>
          <w:b/>
          <w:caps/>
        </w:rPr>
      </w:pPr>
      <w:commentRangeStart w:id="0"/>
      <w:commentRangeStart w:id="1"/>
      <w:r w:rsidRPr="008A64C3">
        <w:rPr>
          <w:rFonts w:cs="Arial"/>
          <w:b/>
          <w:caps/>
        </w:rPr>
        <w:t xml:space="preserve">Noumi App PRIVACY </w:t>
      </w:r>
      <w:r w:rsidR="00E1263E" w:rsidRPr="008A64C3">
        <w:rPr>
          <w:rFonts w:cs="Arial"/>
          <w:b/>
          <w:caps/>
        </w:rPr>
        <w:t>STATEMENT</w:t>
      </w:r>
      <w:commentRangeEnd w:id="0"/>
      <w:r w:rsidR="00542E00">
        <w:rPr>
          <w:rStyle w:val="CommentReference"/>
          <w:rFonts w:ascii="Times New Roman" w:eastAsia="Times New Roman" w:hAnsi="Times New Roman" w:cs="Times New Roman"/>
        </w:rPr>
        <w:commentReference w:id="0"/>
      </w:r>
      <w:commentRangeEnd w:id="1"/>
      <w:r w:rsidR="00FF0FD5">
        <w:rPr>
          <w:rStyle w:val="CommentReference"/>
          <w:rFonts w:ascii="Times New Roman" w:eastAsia="Times New Roman" w:hAnsi="Times New Roman" w:cs="Times New Roman"/>
        </w:rPr>
        <w:commentReference w:id="1"/>
      </w:r>
    </w:p>
    <w:p w14:paraId="5B28BB1F" w14:textId="00BB8A3E" w:rsidR="0045351F" w:rsidRDefault="0045351F" w:rsidP="006E70FD">
      <w:pPr>
        <w:pStyle w:val="Simple1"/>
        <w:keepNext/>
        <w:numPr>
          <w:ilvl w:val="0"/>
          <w:numId w:val="6"/>
        </w:numPr>
        <w:tabs>
          <w:tab w:val="clear" w:pos="709"/>
        </w:tabs>
        <w:spacing w:after="0"/>
        <w:rPr>
          <w:b/>
        </w:rPr>
      </w:pPr>
      <w:bookmarkStart w:id="2" w:name="main"/>
      <w:r>
        <w:rPr>
          <w:b/>
        </w:rPr>
        <w:t>Who we are and who this Privacy Statement applies to</w:t>
      </w:r>
    </w:p>
    <w:p w14:paraId="35B32DA3" w14:textId="77777777" w:rsidR="006E70FD" w:rsidRDefault="006E70FD" w:rsidP="006E70FD">
      <w:pPr>
        <w:pStyle w:val="Simple1"/>
        <w:keepNext/>
        <w:numPr>
          <w:ilvl w:val="0"/>
          <w:numId w:val="0"/>
        </w:numPr>
        <w:spacing w:after="0"/>
        <w:ind w:left="709"/>
        <w:rPr>
          <w:b/>
        </w:rPr>
      </w:pPr>
    </w:p>
    <w:p w14:paraId="449F876D" w14:textId="2C3D2F1A" w:rsidR="0045351F" w:rsidRDefault="00B229F1" w:rsidP="00191493">
      <w:pPr>
        <w:pStyle w:val="Simple2"/>
      </w:pPr>
      <w:r>
        <w:t xml:space="preserve">This Privacy </w:t>
      </w:r>
      <w:r w:rsidRPr="00034236">
        <w:t xml:space="preserve">Statement is provided by </w:t>
      </w:r>
      <w:r w:rsidR="000163D5">
        <w:t>Noumi</w:t>
      </w:r>
      <w:r w:rsidR="0045351F" w:rsidRPr="00034236">
        <w:t xml:space="preserve"> Digital Limited </w:t>
      </w:r>
      <w:r w:rsidRPr="00034236">
        <w:t>("</w:t>
      </w:r>
      <w:r w:rsidRPr="00034236">
        <w:rPr>
          <w:b/>
        </w:rPr>
        <w:t>we</w:t>
      </w:r>
      <w:r w:rsidRPr="00034236">
        <w:t>", "</w:t>
      </w:r>
      <w:r w:rsidRPr="00034236">
        <w:rPr>
          <w:b/>
        </w:rPr>
        <w:t>our</w:t>
      </w:r>
      <w:r w:rsidRPr="00034236">
        <w:t>" or "</w:t>
      </w:r>
      <w:r w:rsidRPr="00034236">
        <w:rPr>
          <w:b/>
        </w:rPr>
        <w:t>us</w:t>
      </w:r>
      <w:r w:rsidRPr="00034236">
        <w:t xml:space="preserve">"). We are </w:t>
      </w:r>
      <w:r w:rsidR="0045351F" w:rsidRPr="00034236">
        <w:t xml:space="preserve">a 'controller' for the purposes of the UK General Data Protection Regulation (EU) 2016/679 and the UK's Data Protection Act </w:t>
      </w:r>
      <w:r w:rsidR="0045351F" w:rsidRPr="00FC5780">
        <w:t>2018 (collectively referred to as the "</w:t>
      </w:r>
      <w:r w:rsidR="0045351F" w:rsidRPr="00FC5780">
        <w:rPr>
          <w:b/>
        </w:rPr>
        <w:t>Data Protection Laws</w:t>
      </w:r>
      <w:r w:rsidR="0045351F" w:rsidRPr="00FC5780">
        <w:t>")</w:t>
      </w:r>
      <w:r w:rsidR="0045351F" w:rsidRPr="00034236">
        <w:t>.</w:t>
      </w:r>
      <w:r w:rsidR="002E0A07">
        <w:t xml:space="preserve"> </w:t>
      </w:r>
      <w:r w:rsidR="002E0A07" w:rsidRPr="002E0A07">
        <w:t>We take your privacy very seriously. We a</w:t>
      </w:r>
      <w:r w:rsidR="002E0A07">
        <w:t xml:space="preserve">sk that you read this Privacy Statement </w:t>
      </w:r>
      <w:r w:rsidR="002E0A07" w:rsidRPr="002E0A07">
        <w:t>carefully, as it contains important information about our processing and your rights.</w:t>
      </w:r>
    </w:p>
    <w:p w14:paraId="371B4168" w14:textId="6119F219" w:rsidR="00B229F1" w:rsidRPr="00C222AC" w:rsidRDefault="00B229F1" w:rsidP="00FC5780">
      <w:pPr>
        <w:pStyle w:val="Simple2"/>
        <w:rPr>
          <w:color w:val="000000"/>
        </w:rPr>
      </w:pPr>
      <w:r w:rsidRPr="00B229F1">
        <w:rPr>
          <w:color w:val="000000"/>
        </w:rPr>
        <w:t xml:space="preserve">This Privacy </w:t>
      </w:r>
      <w:r>
        <w:rPr>
          <w:color w:val="000000"/>
        </w:rPr>
        <w:t>Statement</w:t>
      </w:r>
      <w:r w:rsidRPr="00B229F1">
        <w:rPr>
          <w:color w:val="000000"/>
        </w:rPr>
        <w:t xml:space="preserve"> applies to </w:t>
      </w:r>
      <w:r>
        <w:rPr>
          <w:color w:val="000000"/>
        </w:rPr>
        <w:t>the individuals</w:t>
      </w:r>
      <w:r w:rsidRPr="00B229F1">
        <w:rPr>
          <w:color w:val="000000"/>
        </w:rPr>
        <w:t xml:space="preserve"> ("</w:t>
      </w:r>
      <w:r w:rsidRPr="00B229F1">
        <w:rPr>
          <w:b/>
          <w:color w:val="000000"/>
        </w:rPr>
        <w:t>you</w:t>
      </w:r>
      <w:r w:rsidRPr="00B229F1">
        <w:rPr>
          <w:color w:val="000000"/>
        </w:rPr>
        <w:t>" and "</w:t>
      </w:r>
      <w:r w:rsidRPr="00B229F1">
        <w:rPr>
          <w:b/>
          <w:color w:val="000000"/>
        </w:rPr>
        <w:t>your</w:t>
      </w:r>
      <w:r w:rsidRPr="00B229F1">
        <w:rPr>
          <w:color w:val="000000"/>
        </w:rPr>
        <w:t xml:space="preserve">") that have created an account to use </w:t>
      </w:r>
      <w:r>
        <w:rPr>
          <w:color w:val="000000"/>
        </w:rPr>
        <w:t>version [</w:t>
      </w:r>
      <w:r w:rsidRPr="00542E00">
        <w:rPr>
          <w:color w:val="000000"/>
          <w:highlight w:val="yellow"/>
        </w:rPr>
        <w:t>insert</w:t>
      </w:r>
      <w:r>
        <w:rPr>
          <w:color w:val="000000"/>
        </w:rPr>
        <w:t xml:space="preserve">] of </w:t>
      </w:r>
      <w:r w:rsidRPr="00B229F1">
        <w:rPr>
          <w:color w:val="000000"/>
        </w:rPr>
        <w:t xml:space="preserve">the </w:t>
      </w:r>
      <w:r>
        <w:rPr>
          <w:color w:val="000000"/>
        </w:rPr>
        <w:t>'Noumi' mobile application software</w:t>
      </w:r>
      <w:r w:rsidRPr="00B229F1">
        <w:rPr>
          <w:color w:val="000000"/>
        </w:rPr>
        <w:t xml:space="preserve"> ("</w:t>
      </w:r>
      <w:r w:rsidRPr="00B229F1">
        <w:rPr>
          <w:b/>
          <w:color w:val="000000"/>
        </w:rPr>
        <w:t>App</w:t>
      </w:r>
      <w:r w:rsidRPr="00B229F1">
        <w:rPr>
          <w:color w:val="000000"/>
        </w:rPr>
        <w:t>") developed by us</w:t>
      </w:r>
      <w:r w:rsidR="00C222AC">
        <w:rPr>
          <w:color w:val="000000"/>
        </w:rPr>
        <w:t>.</w:t>
      </w:r>
      <w:r w:rsidRPr="00B229F1">
        <w:rPr>
          <w:color w:val="000000"/>
        </w:rPr>
        <w:t xml:space="preserve"> </w:t>
      </w:r>
      <w:r w:rsidR="00C45A9A">
        <w:t xml:space="preserve">This Privacy Statement </w:t>
      </w:r>
      <w:r w:rsidR="00C45A9A" w:rsidRPr="00C222AC">
        <w:rPr>
          <w:color w:val="000000"/>
        </w:rPr>
        <w:t>sets out the basis on which any personal data we collect from you, or that you provide to us, will be processed by us</w:t>
      </w:r>
      <w:r w:rsidR="00C222AC">
        <w:rPr>
          <w:color w:val="000000"/>
        </w:rPr>
        <w:t xml:space="preserve"> </w:t>
      </w:r>
      <w:r w:rsidR="00065050">
        <w:rPr>
          <w:color w:val="000000"/>
        </w:rPr>
        <w:t>in connection with</w:t>
      </w:r>
      <w:r w:rsidR="00C222AC">
        <w:rPr>
          <w:color w:val="000000"/>
        </w:rPr>
        <w:t xml:space="preserve"> your use of the App</w:t>
      </w:r>
      <w:r w:rsidR="00C45A9A" w:rsidRPr="00C222AC">
        <w:rPr>
          <w:color w:val="000000"/>
        </w:rPr>
        <w:t>. Please read the following carefully to understand our practices regarding your personal data and how we will treat it.</w:t>
      </w:r>
    </w:p>
    <w:p w14:paraId="2BA90055" w14:textId="13F8DE3C" w:rsidR="00B229F1" w:rsidRDefault="00B229F1" w:rsidP="00C45A9A">
      <w:pPr>
        <w:pStyle w:val="Simple2"/>
      </w:pPr>
      <w:r w:rsidRPr="00126BE2">
        <w:t>The appstore from which you download</w:t>
      </w:r>
      <w:r>
        <w:t xml:space="preserve"> </w:t>
      </w:r>
      <w:r w:rsidR="00C222AC">
        <w:t xml:space="preserve">a copy of </w:t>
      </w:r>
      <w:r>
        <w:t xml:space="preserve">the App will </w:t>
      </w:r>
      <w:r w:rsidR="00C222AC">
        <w:t>implement</w:t>
      </w:r>
      <w:r w:rsidR="00CD1DA6">
        <w:t xml:space="preserve"> its </w:t>
      </w:r>
      <w:r>
        <w:t>own privacy policy</w:t>
      </w:r>
      <w:r w:rsidRPr="00126BE2">
        <w:t xml:space="preserve"> relating to </w:t>
      </w:r>
      <w:r>
        <w:t xml:space="preserve">personal data processed by the appstore </w:t>
      </w:r>
      <w:r w:rsidR="00CD1DA6">
        <w:t>in connection with</w:t>
      </w:r>
      <w:r>
        <w:t xml:space="preserve"> your </w:t>
      </w:r>
      <w:r w:rsidRPr="00126BE2">
        <w:t>use of the appstore site, including the download of the App from the appstore.</w:t>
      </w:r>
    </w:p>
    <w:p w14:paraId="61B3131C" w14:textId="2C38397C" w:rsidR="004F2186" w:rsidRDefault="00C45A9A" w:rsidP="004F2186">
      <w:pPr>
        <w:pStyle w:val="Simple2"/>
      </w:pPr>
      <w:r w:rsidRPr="00C45A9A">
        <w:t>You have the right to make a complaint at any time to the Information Commissioner's Office (ICO), the UK regula</w:t>
      </w:r>
      <w:r w:rsidR="004F2186">
        <w:t>tor for data protection issues.</w:t>
      </w:r>
      <w:r w:rsidR="00030362">
        <w:t xml:space="preserve"> </w:t>
      </w:r>
      <w:r w:rsidR="00030362" w:rsidRPr="00AD0810">
        <w:rPr>
          <w:rFonts w:cs="Arial"/>
        </w:rPr>
        <w:t xml:space="preserve">Information about how to do this is available on </w:t>
      </w:r>
      <w:r w:rsidR="00030362">
        <w:rPr>
          <w:rFonts w:cs="Arial"/>
        </w:rPr>
        <w:t>its</w:t>
      </w:r>
      <w:r w:rsidR="00030362" w:rsidRPr="00AD0810">
        <w:rPr>
          <w:rFonts w:cs="Arial"/>
        </w:rPr>
        <w:t xml:space="preserve"> website at </w:t>
      </w:r>
      <w:hyperlink r:id="rId12" w:history="1">
        <w:r w:rsidR="00030362" w:rsidRPr="00F924A8">
          <w:t>www.ico.org.uk</w:t>
        </w:r>
      </w:hyperlink>
      <w:r w:rsidR="00030362" w:rsidRPr="00AD0810">
        <w:rPr>
          <w:rFonts w:cs="Arial"/>
        </w:rPr>
        <w:t>.</w:t>
      </w:r>
    </w:p>
    <w:p w14:paraId="4C6602A5" w14:textId="77777777" w:rsidR="0045351F" w:rsidRDefault="0045351F" w:rsidP="00FC5780">
      <w:pPr>
        <w:pStyle w:val="Simple1"/>
        <w:keepNext/>
        <w:numPr>
          <w:ilvl w:val="0"/>
          <w:numId w:val="6"/>
        </w:numPr>
        <w:tabs>
          <w:tab w:val="clear" w:pos="709"/>
        </w:tabs>
        <w:rPr>
          <w:b/>
        </w:rPr>
      </w:pPr>
      <w:bookmarkStart w:id="3" w:name="_Ref89693069"/>
      <w:r>
        <w:rPr>
          <w:b/>
        </w:rPr>
        <w:t>How to contact us</w:t>
      </w:r>
      <w:bookmarkEnd w:id="3"/>
    </w:p>
    <w:p w14:paraId="00805175" w14:textId="5FBD5B30" w:rsidR="00C45A9A" w:rsidRDefault="00DF0892" w:rsidP="00DF0892">
      <w:pPr>
        <w:pStyle w:val="Simple2"/>
      </w:pPr>
      <w:r w:rsidRPr="00DF0892">
        <w:t>If you have an</w:t>
      </w:r>
      <w:r>
        <w:t>y questions about this Privacy Statement</w:t>
      </w:r>
      <w:r w:rsidRPr="00DF0892">
        <w:t>, how we handle your personal data, or would like to exercise any of your</w:t>
      </w:r>
      <w:r w:rsidR="001B1FFD">
        <w:t xml:space="preserve"> legal</w:t>
      </w:r>
      <w:r w:rsidRPr="00DF0892">
        <w:t xml:space="preserve"> rights</w:t>
      </w:r>
      <w:r w:rsidR="001B1FFD">
        <w:t xml:space="preserve"> (as set out at paragraph </w:t>
      </w:r>
      <w:r w:rsidR="001B1FFD">
        <w:fldChar w:fldCharType="begin"/>
      </w:r>
      <w:r w:rsidR="001B1FFD">
        <w:instrText xml:space="preserve"> REF _Ref89696883 \r \h </w:instrText>
      </w:r>
      <w:r w:rsidR="001B1FFD">
        <w:fldChar w:fldCharType="separate"/>
      </w:r>
      <w:ins w:id="4" w:author="Yameena Patel" w:date="2022-03-03T10:37:00Z">
        <w:r w:rsidR="00FF0FD5">
          <w:t>10</w:t>
        </w:r>
      </w:ins>
      <w:del w:id="5" w:author="Yameena Patel" w:date="2022-03-03T10:37:00Z">
        <w:r w:rsidR="00030362" w:rsidDel="00FF0FD5">
          <w:delText>11</w:delText>
        </w:r>
      </w:del>
      <w:r w:rsidR="001B1FFD">
        <w:fldChar w:fldCharType="end"/>
      </w:r>
      <w:r w:rsidR="001B1FFD">
        <w:t>)</w:t>
      </w:r>
      <w:r w:rsidRPr="00DF0892">
        <w:t>, please contact: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4206"/>
      </w:tblGrid>
      <w:tr w:rsidR="00DB0770" w:rsidRPr="001A0F34" w14:paraId="401C205B" w14:textId="77777777" w:rsidTr="009C17EB">
        <w:trPr>
          <w:trHeight w:val="395"/>
        </w:trPr>
        <w:tc>
          <w:tcPr>
            <w:tcW w:w="4820" w:type="dxa"/>
          </w:tcPr>
          <w:p w14:paraId="39B8D18F" w14:textId="77777777" w:rsidR="00DB0770" w:rsidRPr="001A0F34" w:rsidRDefault="00DB0770" w:rsidP="006316D0">
            <w:pPr>
              <w:pStyle w:val="BodyText"/>
              <w:rPr>
                <w:b/>
              </w:rPr>
            </w:pPr>
            <w:r w:rsidRPr="001A0F34">
              <w:rPr>
                <w:b/>
              </w:rPr>
              <w:t>Addressee</w:t>
            </w:r>
          </w:p>
        </w:tc>
        <w:tc>
          <w:tcPr>
            <w:tcW w:w="4206" w:type="dxa"/>
          </w:tcPr>
          <w:p w14:paraId="024C31B8" w14:textId="0F887DC8" w:rsidR="00DB0770" w:rsidRPr="001A0F34" w:rsidRDefault="00F23435" w:rsidP="006316D0">
            <w:pPr>
              <w:pStyle w:val="BodyText"/>
            </w:pPr>
            <w:r>
              <w:t>Data Protection Director</w:t>
            </w:r>
          </w:p>
        </w:tc>
      </w:tr>
      <w:tr w:rsidR="00DB0770" w:rsidRPr="001A0F34" w14:paraId="0BB8A7C9" w14:textId="77777777" w:rsidTr="009C17EB">
        <w:tc>
          <w:tcPr>
            <w:tcW w:w="4820" w:type="dxa"/>
          </w:tcPr>
          <w:p w14:paraId="12122BF7" w14:textId="77777777" w:rsidR="00DB0770" w:rsidRPr="001A0F34" w:rsidRDefault="00DB0770" w:rsidP="006316D0">
            <w:pPr>
              <w:pStyle w:val="BodyText"/>
              <w:rPr>
                <w:b/>
              </w:rPr>
            </w:pPr>
            <w:r w:rsidRPr="001A0F34">
              <w:rPr>
                <w:b/>
              </w:rPr>
              <w:t>Registered address/principal place of business:</w:t>
            </w:r>
          </w:p>
        </w:tc>
        <w:tc>
          <w:tcPr>
            <w:tcW w:w="4206" w:type="dxa"/>
          </w:tcPr>
          <w:p w14:paraId="5E2D523C" w14:textId="33FC055A" w:rsidR="00DB0770" w:rsidRPr="001A0F34" w:rsidRDefault="00DB0770" w:rsidP="006316D0">
            <w:pPr>
              <w:pStyle w:val="BodyText"/>
            </w:pPr>
            <w:r w:rsidRPr="00542E00">
              <w:t>Dalton House, 9 Dalton Square, Lancaster, England, LA1 1WD</w:t>
            </w:r>
          </w:p>
        </w:tc>
      </w:tr>
      <w:tr w:rsidR="00DB0770" w:rsidRPr="001A0F34" w14:paraId="7B10A19B" w14:textId="77777777" w:rsidTr="009C17EB">
        <w:tc>
          <w:tcPr>
            <w:tcW w:w="4820" w:type="dxa"/>
          </w:tcPr>
          <w:p w14:paraId="687DD62D" w14:textId="77777777" w:rsidR="00DB0770" w:rsidRPr="001A0F34" w:rsidRDefault="00DB0770" w:rsidP="006316D0">
            <w:pPr>
              <w:pStyle w:val="BodyText"/>
              <w:rPr>
                <w:b/>
              </w:rPr>
            </w:pPr>
            <w:r w:rsidRPr="001A0F34">
              <w:rPr>
                <w:b/>
              </w:rPr>
              <w:t>Email:</w:t>
            </w:r>
          </w:p>
        </w:tc>
        <w:tc>
          <w:tcPr>
            <w:tcW w:w="4206" w:type="dxa"/>
          </w:tcPr>
          <w:p w14:paraId="3E8E7AFA" w14:textId="13301C3C" w:rsidR="00DB0770" w:rsidRPr="001A0F34" w:rsidRDefault="009147DB" w:rsidP="006316D0">
            <w:pPr>
              <w:pStyle w:val="BodyText"/>
            </w:pPr>
            <w:hyperlink r:id="rId13" w:history="1">
              <w:r w:rsidR="00F23435" w:rsidRPr="0023412D">
                <w:rPr>
                  <w:rStyle w:val="Hyperlink"/>
                  <w:rFonts w:cs="Arial"/>
                </w:rPr>
                <w:t>hello@noumi.app</w:t>
              </w:r>
            </w:hyperlink>
          </w:p>
        </w:tc>
      </w:tr>
    </w:tbl>
    <w:p w14:paraId="74CE5A90" w14:textId="77777777" w:rsidR="00BC7208" w:rsidRDefault="00BC7208" w:rsidP="00BC7208">
      <w:pPr>
        <w:pStyle w:val="Simple1"/>
        <w:numPr>
          <w:ilvl w:val="0"/>
          <w:numId w:val="0"/>
        </w:numPr>
        <w:ind w:left="709"/>
        <w:rPr>
          <w:b/>
        </w:rPr>
      </w:pPr>
    </w:p>
    <w:p w14:paraId="0E167157" w14:textId="0B3469E0" w:rsidR="001B1FFD" w:rsidRDefault="00DF0892" w:rsidP="001B1FFD">
      <w:pPr>
        <w:pStyle w:val="Simple1"/>
        <w:rPr>
          <w:b/>
        </w:rPr>
      </w:pPr>
      <w:r w:rsidRPr="00DF0892">
        <w:rPr>
          <w:b/>
        </w:rPr>
        <w:t>Changes to th</w:t>
      </w:r>
      <w:r w:rsidR="001B1FFD">
        <w:rPr>
          <w:b/>
        </w:rPr>
        <w:t>is</w:t>
      </w:r>
      <w:r w:rsidRPr="00DF0892">
        <w:rPr>
          <w:b/>
        </w:rPr>
        <w:t xml:space="preserve"> </w:t>
      </w:r>
      <w:r>
        <w:rPr>
          <w:b/>
        </w:rPr>
        <w:t>Privacy Statement</w:t>
      </w:r>
      <w:r w:rsidRPr="00DF0892">
        <w:rPr>
          <w:b/>
        </w:rPr>
        <w:t xml:space="preserve"> </w:t>
      </w:r>
    </w:p>
    <w:p w14:paraId="03F46D08" w14:textId="77777777" w:rsidR="001B1FFD" w:rsidRPr="001B1FFD" w:rsidRDefault="00DF0892" w:rsidP="001B1FFD">
      <w:pPr>
        <w:pStyle w:val="Simple2"/>
        <w:rPr>
          <w:b/>
        </w:rPr>
      </w:pPr>
      <w:r>
        <w:t xml:space="preserve">The latest version of this Privacy Statement can be found </w:t>
      </w:r>
      <w:r w:rsidR="001B1FFD">
        <w:t>in the 'my account' section of the App.</w:t>
      </w:r>
    </w:p>
    <w:p w14:paraId="0C4548CA" w14:textId="244510A6" w:rsidR="00DF0892" w:rsidRPr="001B1FFD" w:rsidRDefault="00DF0892" w:rsidP="001B1FFD">
      <w:pPr>
        <w:pStyle w:val="Simple2"/>
        <w:rPr>
          <w:b/>
        </w:rPr>
      </w:pPr>
      <w:r>
        <w:t>We may change this Privacy Statement from time to time. We will alert you when any changes are made by email</w:t>
      </w:r>
      <w:r w:rsidR="006F670A">
        <w:t xml:space="preserve"> or via the App</w:t>
      </w:r>
      <w:r>
        <w:t>.</w:t>
      </w:r>
    </w:p>
    <w:p w14:paraId="74F3D48F" w14:textId="77777777" w:rsidR="00C84AEF" w:rsidRDefault="00250715" w:rsidP="00FC5780">
      <w:pPr>
        <w:pStyle w:val="Simple1"/>
        <w:keepNext/>
        <w:numPr>
          <w:ilvl w:val="0"/>
          <w:numId w:val="6"/>
        </w:numPr>
        <w:tabs>
          <w:tab w:val="clear" w:pos="709"/>
        </w:tabs>
        <w:rPr>
          <w:b/>
        </w:rPr>
      </w:pPr>
      <w:bookmarkStart w:id="6" w:name="_Ref89690710"/>
      <w:r>
        <w:rPr>
          <w:b/>
        </w:rPr>
        <w:lastRenderedPageBreak/>
        <w:t>What personal data we collect</w:t>
      </w:r>
      <w:r w:rsidR="00C84AEF">
        <w:rPr>
          <w:b/>
        </w:rPr>
        <w:t xml:space="preserve">, </w:t>
      </w:r>
      <w:r w:rsidR="005930F4">
        <w:rPr>
          <w:b/>
        </w:rPr>
        <w:t>how we collect your personal data</w:t>
      </w:r>
      <w:r w:rsidR="00BF6E77">
        <w:rPr>
          <w:b/>
        </w:rPr>
        <w:t xml:space="preserve"> </w:t>
      </w:r>
      <w:r w:rsidR="00C84AEF">
        <w:rPr>
          <w:b/>
        </w:rPr>
        <w:t>and why we process your personal data</w:t>
      </w:r>
      <w:bookmarkEnd w:id="6"/>
    </w:p>
    <w:p w14:paraId="52DFA179" w14:textId="77777777" w:rsidR="001017EC" w:rsidRPr="001017EC" w:rsidRDefault="001017EC" w:rsidP="001017EC">
      <w:pPr>
        <w:pStyle w:val="Simple2"/>
        <w:rPr>
          <w:b/>
        </w:rPr>
      </w:pPr>
      <w:r w:rsidRPr="001017EC">
        <w:rPr>
          <w:b/>
        </w:rPr>
        <w:t>We process the following types of personal data:</w:t>
      </w:r>
    </w:p>
    <w:p w14:paraId="6842781F" w14:textId="48CE1C43" w:rsidR="001017EC" w:rsidRPr="001017EC" w:rsidRDefault="001017EC" w:rsidP="001017EC">
      <w:pPr>
        <w:pStyle w:val="Simple3"/>
      </w:pPr>
      <w:r w:rsidRPr="001017EC">
        <w:rPr>
          <w:b/>
        </w:rPr>
        <w:t>Identity data:</w:t>
      </w:r>
      <w:r w:rsidRPr="001017EC">
        <w:t xml:space="preserve"> (</w:t>
      </w:r>
      <w:proofErr w:type="spellStart"/>
      <w:r w:rsidRPr="001017EC">
        <w:t>i</w:t>
      </w:r>
      <w:proofErr w:type="spellEnd"/>
      <w:r w:rsidRPr="001017EC">
        <w:t>) full name</w:t>
      </w:r>
      <w:r w:rsidR="00542E00">
        <w:t>; and</w:t>
      </w:r>
      <w:r w:rsidRPr="001017EC">
        <w:t xml:space="preserve"> (ii) </w:t>
      </w:r>
      <w:r w:rsidR="002C2BF8">
        <w:t>email address</w:t>
      </w:r>
      <w:r w:rsidR="006F670A">
        <w:t>.</w:t>
      </w:r>
    </w:p>
    <w:p w14:paraId="18EFA7DE" w14:textId="59071CF2" w:rsidR="001017EC" w:rsidRPr="001017EC" w:rsidRDefault="001017EC" w:rsidP="002C2BF8">
      <w:pPr>
        <w:pStyle w:val="Simple3"/>
      </w:pPr>
      <w:r w:rsidRPr="002C2BF8">
        <w:rPr>
          <w:b/>
        </w:rPr>
        <w:t>Special categories of data:</w:t>
      </w:r>
      <w:r w:rsidRPr="001017EC">
        <w:t xml:space="preserve"> </w:t>
      </w:r>
      <w:r w:rsidRPr="002C2BF8">
        <w:t>none.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FFFFFF"/>
        <w:tblLook w:val="0000" w:firstRow="0" w:lastRow="0" w:firstColumn="0" w:lastColumn="0" w:noHBand="0" w:noVBand="0"/>
      </w:tblPr>
      <w:tblGrid>
        <w:gridCol w:w="1662"/>
        <w:gridCol w:w="5645"/>
        <w:gridCol w:w="1710"/>
      </w:tblGrid>
      <w:tr w:rsidR="00B52CAD" w:rsidRPr="002A1934" w14:paraId="41A425D7" w14:textId="40D3FD1F" w:rsidTr="006F670A">
        <w:trPr>
          <w:tblHeader/>
        </w:trPr>
        <w:tc>
          <w:tcPr>
            <w:tcW w:w="862" w:type="pct"/>
            <w:tcBorders>
              <w:bottom w:val="single" w:sz="4" w:space="0" w:color="auto"/>
            </w:tcBorders>
            <w:shd w:val="clear" w:color="auto" w:fill="D9D9D9" w:themeFill="background1" w:themeFillShade="D9"/>
          </w:tcPr>
          <w:p w14:paraId="49D4B3AC" w14:textId="77777777" w:rsidR="00B52CAD" w:rsidRPr="002A1934" w:rsidRDefault="00B52CAD" w:rsidP="006316D0">
            <w:pPr>
              <w:widowControl w:val="0"/>
              <w:spacing w:before="120" w:after="120" w:line="360" w:lineRule="auto"/>
              <w:rPr>
                <w:rFonts w:cs="Arial"/>
                <w:b/>
                <w:snapToGrid w:val="0"/>
              </w:rPr>
            </w:pPr>
            <w:r>
              <w:rPr>
                <w:rFonts w:cs="Arial"/>
                <w:b/>
                <w:snapToGrid w:val="0"/>
              </w:rPr>
              <w:t>PURPOSE</w:t>
            </w:r>
          </w:p>
        </w:tc>
        <w:tc>
          <w:tcPr>
            <w:tcW w:w="3160" w:type="pct"/>
            <w:shd w:val="clear" w:color="auto" w:fill="D9D9D9" w:themeFill="background1" w:themeFillShade="D9"/>
          </w:tcPr>
          <w:p w14:paraId="7FFDAB5E" w14:textId="30817808" w:rsidR="00B52CAD" w:rsidRPr="002A1934" w:rsidRDefault="00B52CAD" w:rsidP="006316D0">
            <w:pPr>
              <w:keepNext/>
              <w:widowControl w:val="0"/>
              <w:spacing w:before="120" w:after="120" w:line="360" w:lineRule="auto"/>
              <w:rPr>
                <w:rFonts w:cs="Arial"/>
                <w:b/>
                <w:snapToGrid w:val="0"/>
              </w:rPr>
            </w:pPr>
            <w:r w:rsidRPr="002A1934">
              <w:rPr>
                <w:rFonts w:cs="Arial"/>
                <w:b/>
                <w:snapToGrid w:val="0"/>
              </w:rPr>
              <w:t xml:space="preserve">WHY DO WE NEED </w:t>
            </w:r>
            <w:r>
              <w:rPr>
                <w:rFonts w:cs="Arial"/>
                <w:b/>
                <w:snapToGrid w:val="0"/>
              </w:rPr>
              <w:t>TO PROCESS YOUR PERSONAL DATA?</w:t>
            </w:r>
          </w:p>
        </w:tc>
        <w:tc>
          <w:tcPr>
            <w:tcW w:w="978" w:type="pct"/>
            <w:shd w:val="clear" w:color="auto" w:fill="D9D9D9" w:themeFill="background1" w:themeFillShade="D9"/>
          </w:tcPr>
          <w:p w14:paraId="1FA27045" w14:textId="7BB97038" w:rsidR="00B52CAD" w:rsidRDefault="00B52CAD" w:rsidP="006316D0">
            <w:pPr>
              <w:keepNext/>
              <w:widowControl w:val="0"/>
              <w:spacing w:before="120" w:after="120" w:line="360" w:lineRule="auto"/>
              <w:rPr>
                <w:rFonts w:cs="Arial"/>
                <w:b/>
                <w:snapToGrid w:val="0"/>
              </w:rPr>
            </w:pPr>
            <w:r w:rsidRPr="00131578">
              <w:rPr>
                <w:rFonts w:cs="Arial"/>
                <w:b/>
                <w:snapToGrid w:val="0"/>
              </w:rPr>
              <w:t xml:space="preserve">TYPES OF PERSONAL DATA </w:t>
            </w:r>
            <w:r>
              <w:rPr>
                <w:rFonts w:cs="Arial"/>
                <w:b/>
                <w:snapToGrid w:val="0"/>
              </w:rPr>
              <w:t>PROCESSED</w:t>
            </w:r>
          </w:p>
        </w:tc>
      </w:tr>
      <w:tr w:rsidR="00B52CAD" w:rsidRPr="003C407B" w14:paraId="6E89BC62" w14:textId="35B9D106" w:rsidTr="006F670A">
        <w:tc>
          <w:tcPr>
            <w:tcW w:w="862" w:type="pct"/>
            <w:shd w:val="clear" w:color="auto" w:fill="auto"/>
          </w:tcPr>
          <w:p w14:paraId="514C8A23" w14:textId="77777777" w:rsidR="00B52CAD" w:rsidRPr="002414BA" w:rsidRDefault="00B52CAD" w:rsidP="006316D0">
            <w:pPr>
              <w:widowControl w:val="0"/>
              <w:spacing w:before="120" w:after="120" w:line="360" w:lineRule="auto"/>
              <w:jc w:val="left"/>
              <w:rPr>
                <w:rFonts w:cs="Arial"/>
                <w:snapToGrid w:val="0"/>
              </w:rPr>
            </w:pPr>
            <w:r>
              <w:rPr>
                <w:rFonts w:cs="Arial"/>
                <w:snapToGrid w:val="0"/>
              </w:rPr>
              <w:t>Account registration</w:t>
            </w:r>
          </w:p>
        </w:tc>
        <w:tc>
          <w:tcPr>
            <w:tcW w:w="3160" w:type="pct"/>
            <w:shd w:val="clear" w:color="auto" w:fill="FFFFFF"/>
          </w:tcPr>
          <w:p w14:paraId="6D8CBDDE" w14:textId="77777777" w:rsidR="00B60F79" w:rsidRPr="00707758" w:rsidRDefault="00B60F79" w:rsidP="00B60F79">
            <w:pPr>
              <w:keepNext/>
              <w:widowControl w:val="0"/>
              <w:spacing w:before="120" w:after="120" w:line="360" w:lineRule="auto"/>
              <w:jc w:val="left"/>
              <w:rPr>
                <w:rFonts w:cs="Arial"/>
                <w:snapToGrid w:val="0"/>
              </w:rPr>
            </w:pPr>
            <w:r w:rsidRPr="00707758">
              <w:rPr>
                <w:rFonts w:cs="Arial"/>
                <w:snapToGrid w:val="0"/>
              </w:rPr>
              <w:t>To identify you as a user of the App, create your account and grant you access to the App's various functionalities.</w:t>
            </w:r>
          </w:p>
          <w:p w14:paraId="005C432D" w14:textId="375E0070" w:rsidR="00B52CAD" w:rsidRPr="003C407B" w:rsidRDefault="00B60F79" w:rsidP="00B60F79">
            <w:pPr>
              <w:keepNext/>
              <w:spacing w:before="120" w:after="120" w:line="360" w:lineRule="auto"/>
              <w:outlineLvl w:val="0"/>
            </w:pPr>
            <w:r>
              <w:t>However, i</w:t>
            </w:r>
            <w:r w:rsidRPr="001B1FFD">
              <w:t xml:space="preserve">f </w:t>
            </w:r>
            <w:r>
              <w:t>you log in to the App</w:t>
            </w:r>
            <w:r w:rsidRPr="001B1FFD">
              <w:t xml:space="preserve"> using </w:t>
            </w:r>
            <w:r>
              <w:t>your</w:t>
            </w:r>
            <w:r w:rsidRPr="001B1FFD">
              <w:t xml:space="preserve"> Apple account email address</w:t>
            </w:r>
            <w:r>
              <w:t xml:space="preserve"> and you select the</w:t>
            </w:r>
            <w:r w:rsidRPr="001B1FFD">
              <w:t xml:space="preserve"> option to anonymise </w:t>
            </w:r>
            <w:r>
              <w:t>your Apple account</w:t>
            </w:r>
            <w:r w:rsidRPr="001B1FFD">
              <w:t xml:space="preserve"> email address</w:t>
            </w:r>
            <w:r>
              <w:t xml:space="preserve">, we will </w:t>
            </w:r>
            <w:r w:rsidRPr="001B1FFD">
              <w:t xml:space="preserve">not </w:t>
            </w:r>
            <w:r>
              <w:t xml:space="preserve">be </w:t>
            </w:r>
            <w:r w:rsidRPr="001B1FFD">
              <w:t xml:space="preserve">provided with </w:t>
            </w:r>
            <w:r>
              <w:t>your</w:t>
            </w:r>
            <w:r w:rsidRPr="001B1FFD">
              <w:t xml:space="preserve"> Apple</w:t>
            </w:r>
            <w:r>
              <w:t xml:space="preserve"> account email address, but instead will be provided a random email address generated by Apple which Apple assigns to you. If you anonymise your Apple account email address, you will not be able to receive direct marketing from us</w:t>
            </w:r>
          </w:p>
        </w:tc>
        <w:tc>
          <w:tcPr>
            <w:tcW w:w="978" w:type="pct"/>
            <w:shd w:val="clear" w:color="auto" w:fill="FFFFFF"/>
          </w:tcPr>
          <w:p w14:paraId="3494915F" w14:textId="7F4D8C51" w:rsidR="00B52CAD" w:rsidRPr="00C8078A" w:rsidRDefault="00C8078A" w:rsidP="00C8078A">
            <w:pPr>
              <w:keepNext/>
              <w:widowControl w:val="0"/>
              <w:spacing w:before="120" w:after="120" w:line="360" w:lineRule="auto"/>
              <w:jc w:val="left"/>
              <w:rPr>
                <w:rFonts w:cs="Arial"/>
                <w:snapToGrid w:val="0"/>
                <w:u w:val="single"/>
              </w:rPr>
            </w:pPr>
            <w:r w:rsidRPr="00C8078A">
              <w:rPr>
                <w:rFonts w:cs="Arial"/>
                <w:snapToGrid w:val="0"/>
              </w:rPr>
              <w:t>E-mail address</w:t>
            </w:r>
          </w:p>
        </w:tc>
      </w:tr>
      <w:tr w:rsidR="00C8078A" w:rsidRPr="003C407B" w14:paraId="08BD3C33" w14:textId="77777777" w:rsidTr="006F670A">
        <w:tc>
          <w:tcPr>
            <w:tcW w:w="862" w:type="pct"/>
            <w:shd w:val="clear" w:color="auto" w:fill="auto"/>
          </w:tcPr>
          <w:p w14:paraId="4D602172" w14:textId="3E7D2A44" w:rsidR="00C8078A" w:rsidRDefault="00C8078A" w:rsidP="006316D0">
            <w:pPr>
              <w:widowControl w:val="0"/>
              <w:spacing w:before="120" w:after="120" w:line="360" w:lineRule="auto"/>
              <w:jc w:val="left"/>
              <w:rPr>
                <w:rFonts w:cs="Arial"/>
                <w:snapToGrid w:val="0"/>
              </w:rPr>
            </w:pPr>
            <w:r w:rsidRPr="00D91C80">
              <w:t>To contact you and manage the App</w:t>
            </w:r>
          </w:p>
        </w:tc>
        <w:tc>
          <w:tcPr>
            <w:tcW w:w="3160" w:type="pct"/>
            <w:shd w:val="clear" w:color="auto" w:fill="FFFFFF"/>
          </w:tcPr>
          <w:p w14:paraId="49075C81" w14:textId="48FEA765" w:rsidR="00707758" w:rsidRPr="00707758" w:rsidRDefault="00707758" w:rsidP="00707758">
            <w:pPr>
              <w:keepNext/>
              <w:widowControl w:val="0"/>
              <w:spacing w:before="120" w:after="120" w:line="360" w:lineRule="auto"/>
              <w:jc w:val="left"/>
              <w:rPr>
                <w:rFonts w:cs="Arial"/>
                <w:snapToGrid w:val="0"/>
              </w:rPr>
            </w:pPr>
            <w:r w:rsidRPr="00707758">
              <w:rPr>
                <w:rFonts w:cs="Arial"/>
                <w:snapToGrid w:val="0"/>
              </w:rPr>
              <w:t>To identify you as a user of the App, create your account and grant you access to the App's various functionalities.</w:t>
            </w:r>
          </w:p>
          <w:p w14:paraId="3A74977B" w14:textId="0B47C900" w:rsidR="00707758" w:rsidRPr="00707758" w:rsidRDefault="00707758" w:rsidP="00707758">
            <w:pPr>
              <w:keepNext/>
              <w:widowControl w:val="0"/>
              <w:spacing w:before="120" w:after="120" w:line="360" w:lineRule="auto"/>
              <w:jc w:val="left"/>
              <w:rPr>
                <w:rFonts w:cs="Arial"/>
                <w:snapToGrid w:val="0"/>
              </w:rPr>
            </w:pPr>
            <w:r w:rsidRPr="00707758">
              <w:rPr>
                <w:rFonts w:cs="Arial"/>
                <w:snapToGrid w:val="0"/>
              </w:rPr>
              <w:t xml:space="preserve">To provide updates or informative notices, as set out in </w:t>
            </w:r>
            <w:commentRangeStart w:id="7"/>
            <w:r w:rsidRPr="00707758">
              <w:rPr>
                <w:rFonts w:cs="Arial"/>
                <w:snapToGrid w:val="0"/>
              </w:rPr>
              <w:t>our end-user licence agreement</w:t>
            </w:r>
            <w:commentRangeEnd w:id="7"/>
            <w:r w:rsidRPr="00707758">
              <w:rPr>
                <w:rFonts w:cs="Arial"/>
                <w:snapToGrid w:val="0"/>
              </w:rPr>
              <w:commentReference w:id="7"/>
            </w:r>
            <w:r w:rsidRPr="00707758">
              <w:rPr>
                <w:rFonts w:cs="Arial"/>
                <w:snapToGrid w:val="0"/>
              </w:rPr>
              <w:t xml:space="preserve"> ("</w:t>
            </w:r>
            <w:r w:rsidRPr="00707758">
              <w:rPr>
                <w:rFonts w:cs="Arial"/>
                <w:b/>
                <w:snapToGrid w:val="0"/>
              </w:rPr>
              <w:t>EULA</w:t>
            </w:r>
            <w:r w:rsidRPr="00707758">
              <w:rPr>
                <w:rFonts w:cs="Arial"/>
                <w:snapToGrid w:val="0"/>
              </w:rPr>
              <w:t>")</w:t>
            </w:r>
            <w:r>
              <w:rPr>
                <w:rFonts w:cs="Arial"/>
                <w:snapToGrid w:val="0"/>
              </w:rPr>
              <w:t>.</w:t>
            </w:r>
          </w:p>
          <w:p w14:paraId="7BF00008" w14:textId="5BEE1122" w:rsidR="00C8078A" w:rsidRPr="00707758" w:rsidRDefault="00707758" w:rsidP="00707758">
            <w:pPr>
              <w:keepNext/>
              <w:widowControl w:val="0"/>
              <w:spacing w:before="120" w:after="120" w:line="360" w:lineRule="auto"/>
              <w:jc w:val="left"/>
              <w:rPr>
                <w:rFonts w:cs="Arial"/>
                <w:snapToGrid w:val="0"/>
              </w:rPr>
            </w:pPr>
            <w:r w:rsidRPr="00707758">
              <w:rPr>
                <w:rFonts w:cs="Arial"/>
                <w:snapToGrid w:val="0"/>
              </w:rPr>
              <w:t>To activate the mechanisms necessary to detect and prevent unauthorised uses of the App. If we detect unauthorised uses of the App (as set out in our EULA), we may disable your access to or use of your account.</w:t>
            </w:r>
          </w:p>
        </w:tc>
        <w:tc>
          <w:tcPr>
            <w:tcW w:w="978" w:type="pct"/>
            <w:shd w:val="clear" w:color="auto" w:fill="FFFFFF"/>
          </w:tcPr>
          <w:p w14:paraId="413E2925" w14:textId="4A615485" w:rsidR="00C8078A" w:rsidRPr="00C8078A" w:rsidRDefault="00C8078A" w:rsidP="00C8078A">
            <w:pPr>
              <w:keepNext/>
              <w:widowControl w:val="0"/>
              <w:spacing w:before="120" w:after="120" w:line="360" w:lineRule="auto"/>
              <w:jc w:val="left"/>
              <w:rPr>
                <w:rFonts w:cs="Arial"/>
                <w:snapToGrid w:val="0"/>
                <w:u w:val="single"/>
              </w:rPr>
            </w:pPr>
            <w:r w:rsidRPr="00C8078A">
              <w:rPr>
                <w:rFonts w:cs="Arial"/>
                <w:snapToGrid w:val="0"/>
              </w:rPr>
              <w:t>E-mail address</w:t>
            </w:r>
          </w:p>
        </w:tc>
      </w:tr>
      <w:tr w:rsidR="00707758" w:rsidRPr="003C407B" w14:paraId="7328321E" w14:textId="77777777" w:rsidTr="006F670A">
        <w:tc>
          <w:tcPr>
            <w:tcW w:w="862" w:type="pct"/>
            <w:shd w:val="clear" w:color="auto" w:fill="auto"/>
          </w:tcPr>
          <w:p w14:paraId="78DE508C" w14:textId="341F1EEA" w:rsidR="00707758" w:rsidRPr="00D91C80" w:rsidRDefault="00A15461" w:rsidP="006316D0">
            <w:pPr>
              <w:widowControl w:val="0"/>
              <w:spacing w:before="120" w:after="120" w:line="360" w:lineRule="auto"/>
              <w:jc w:val="left"/>
            </w:pPr>
            <w:r w:rsidRPr="003C407B">
              <w:t>To manage o</w:t>
            </w:r>
            <w:r>
              <w:t>r resolve your query or request</w:t>
            </w:r>
          </w:p>
        </w:tc>
        <w:tc>
          <w:tcPr>
            <w:tcW w:w="3160" w:type="pct"/>
            <w:shd w:val="clear" w:color="auto" w:fill="FFFFFF"/>
          </w:tcPr>
          <w:p w14:paraId="03C50C90" w14:textId="203BE67C" w:rsidR="00707758" w:rsidRPr="003C407B" w:rsidRDefault="00A15461" w:rsidP="00A15461">
            <w:pPr>
              <w:keepNext/>
              <w:widowControl w:val="0"/>
              <w:spacing w:before="120" w:after="120" w:line="360" w:lineRule="auto"/>
              <w:jc w:val="left"/>
            </w:pPr>
            <w:r>
              <w:rPr>
                <w:rFonts w:cs="Arial"/>
                <w:szCs w:val="22"/>
              </w:rPr>
              <w:t xml:space="preserve">To </w:t>
            </w:r>
            <w:r w:rsidRPr="00A15461">
              <w:rPr>
                <w:rFonts w:cs="Arial"/>
                <w:szCs w:val="22"/>
              </w:rPr>
              <w:t>manage and administer your use of the App, including responding to queries or complaints</w:t>
            </w:r>
            <w:r>
              <w:rPr>
                <w:rFonts w:cs="Arial"/>
                <w:szCs w:val="22"/>
              </w:rPr>
              <w:t>.</w:t>
            </w:r>
          </w:p>
        </w:tc>
        <w:tc>
          <w:tcPr>
            <w:tcW w:w="978" w:type="pct"/>
            <w:shd w:val="clear" w:color="auto" w:fill="FFFFFF"/>
          </w:tcPr>
          <w:p w14:paraId="397FB3F9" w14:textId="3569C082" w:rsidR="00707758" w:rsidRPr="00C8078A" w:rsidRDefault="00A15461" w:rsidP="00C8078A">
            <w:pPr>
              <w:keepNext/>
              <w:widowControl w:val="0"/>
              <w:spacing w:before="120" w:after="120" w:line="360" w:lineRule="auto"/>
              <w:jc w:val="left"/>
              <w:rPr>
                <w:rFonts w:cs="Arial"/>
                <w:snapToGrid w:val="0"/>
              </w:rPr>
            </w:pPr>
            <w:r w:rsidRPr="00C8078A">
              <w:rPr>
                <w:rFonts w:cs="Arial"/>
                <w:snapToGrid w:val="0"/>
              </w:rPr>
              <w:t>E-mail address</w:t>
            </w:r>
          </w:p>
        </w:tc>
      </w:tr>
      <w:tr w:rsidR="00B60F79" w:rsidRPr="003C407B" w14:paraId="579CF2F0" w14:textId="77777777" w:rsidTr="006F670A">
        <w:tc>
          <w:tcPr>
            <w:tcW w:w="862" w:type="pct"/>
            <w:shd w:val="clear" w:color="auto" w:fill="auto"/>
          </w:tcPr>
          <w:p w14:paraId="66A74601" w14:textId="27308085" w:rsidR="00B60F79" w:rsidRPr="00D91C80" w:rsidRDefault="00F5388E" w:rsidP="000A03D3">
            <w:pPr>
              <w:widowControl w:val="0"/>
              <w:spacing w:before="120" w:after="120" w:line="360" w:lineRule="auto"/>
              <w:jc w:val="left"/>
            </w:pPr>
            <w:r>
              <w:t>To send you direct marketing</w:t>
            </w:r>
            <w:r w:rsidR="000A03D3">
              <w:t xml:space="preserve"> communications </w:t>
            </w:r>
          </w:p>
        </w:tc>
        <w:tc>
          <w:tcPr>
            <w:tcW w:w="3160" w:type="pct"/>
            <w:shd w:val="clear" w:color="auto" w:fill="FFFFFF"/>
          </w:tcPr>
          <w:p w14:paraId="361A3C3D" w14:textId="17ADE875" w:rsidR="00542E00" w:rsidRDefault="00542E00" w:rsidP="000A03D3">
            <w:pPr>
              <w:keepNext/>
              <w:spacing w:before="120" w:after="120" w:line="360" w:lineRule="auto"/>
              <w:outlineLvl w:val="0"/>
            </w:pPr>
            <w:r>
              <w:t xml:space="preserve">To </w:t>
            </w:r>
            <w:r w:rsidRPr="00F5388E">
              <w:t>send you directing marketing to the extent you have opted in to receive direct marketing from us</w:t>
            </w:r>
            <w:r>
              <w:t xml:space="preserve"> concerning </w:t>
            </w:r>
            <w:r>
              <w:lastRenderedPageBreak/>
              <w:t>products, services and offers available from our retailer partners.</w:t>
            </w:r>
          </w:p>
          <w:p w14:paraId="3A358F9F" w14:textId="750A8346" w:rsidR="00B60F79" w:rsidRPr="003C407B" w:rsidRDefault="00CA665D" w:rsidP="00542E00">
            <w:pPr>
              <w:keepNext/>
              <w:spacing w:before="120" w:after="120" w:line="360" w:lineRule="auto"/>
              <w:outlineLvl w:val="0"/>
            </w:pPr>
            <w:r w:rsidRPr="00FC273A">
              <w:rPr>
                <w:rFonts w:cs="Arial"/>
              </w:rPr>
              <w:t xml:space="preserve">You can withdraw your consent </w:t>
            </w:r>
            <w:r>
              <w:rPr>
                <w:rFonts w:cs="Arial"/>
              </w:rPr>
              <w:t xml:space="preserve">to </w:t>
            </w:r>
            <w:r w:rsidR="00542E00">
              <w:rPr>
                <w:rFonts w:cs="Arial"/>
              </w:rPr>
              <w:t>receiving direct marketing</w:t>
            </w:r>
            <w:r>
              <w:rPr>
                <w:rFonts w:cs="Arial"/>
              </w:rPr>
              <w:t xml:space="preserve"> at any time </w:t>
            </w:r>
            <w:r w:rsidR="00542E00">
              <w:rPr>
                <w:rFonts w:cs="Arial"/>
              </w:rPr>
              <w:t xml:space="preserve">e-mailing </w:t>
            </w:r>
            <w:hyperlink r:id="rId14" w:history="1">
              <w:r w:rsidR="00542E00" w:rsidRPr="0023412D">
                <w:rPr>
                  <w:rStyle w:val="Hyperlink"/>
                  <w:rFonts w:cs="Arial"/>
                </w:rPr>
                <w:t>hello@noumi.app</w:t>
              </w:r>
            </w:hyperlink>
            <w:r>
              <w:rPr>
                <w:rFonts w:cs="Arial"/>
              </w:rPr>
              <w:t>.</w:t>
            </w:r>
          </w:p>
        </w:tc>
        <w:tc>
          <w:tcPr>
            <w:tcW w:w="978" w:type="pct"/>
            <w:shd w:val="clear" w:color="auto" w:fill="FFFFFF"/>
          </w:tcPr>
          <w:p w14:paraId="33D398E2" w14:textId="0278ED4F" w:rsidR="00B60F79" w:rsidRPr="00C8078A" w:rsidRDefault="00F5388E" w:rsidP="00542E00">
            <w:pPr>
              <w:keepNext/>
              <w:widowControl w:val="0"/>
              <w:spacing w:before="120" w:after="120" w:line="360" w:lineRule="auto"/>
              <w:jc w:val="left"/>
              <w:rPr>
                <w:rFonts w:cs="Arial"/>
                <w:snapToGrid w:val="0"/>
              </w:rPr>
            </w:pPr>
            <w:r w:rsidRPr="00C8078A">
              <w:rPr>
                <w:rFonts w:cs="Arial"/>
                <w:snapToGrid w:val="0"/>
              </w:rPr>
              <w:lastRenderedPageBreak/>
              <w:t>E-mail address</w:t>
            </w:r>
          </w:p>
        </w:tc>
      </w:tr>
      <w:tr w:rsidR="00B60F79" w:rsidRPr="003C407B" w14:paraId="4FF91000" w14:textId="77777777" w:rsidTr="006F670A">
        <w:tc>
          <w:tcPr>
            <w:tcW w:w="862" w:type="pct"/>
            <w:shd w:val="clear" w:color="auto" w:fill="auto"/>
          </w:tcPr>
          <w:p w14:paraId="5C04302B" w14:textId="4533A9BA" w:rsidR="00B60F79" w:rsidRPr="00D91C80" w:rsidRDefault="00B60F79" w:rsidP="00B60F79">
            <w:pPr>
              <w:widowControl w:val="0"/>
              <w:spacing w:before="120" w:after="120" w:line="360" w:lineRule="auto"/>
              <w:jc w:val="left"/>
            </w:pPr>
            <w:commentRangeStart w:id="8"/>
            <w:commentRangeStart w:id="9"/>
            <w:r w:rsidRPr="00952109">
              <w:rPr>
                <w:rFonts w:cs="Arial"/>
              </w:rPr>
              <w:t>Optimisation of the Application</w:t>
            </w:r>
            <w:commentRangeEnd w:id="8"/>
            <w:r w:rsidR="00542E00">
              <w:rPr>
                <w:rStyle w:val="CommentReference"/>
                <w:rFonts w:ascii="Times New Roman" w:eastAsia="Times New Roman" w:hAnsi="Times New Roman" w:cs="Times New Roman"/>
              </w:rPr>
              <w:commentReference w:id="8"/>
            </w:r>
            <w:commentRangeEnd w:id="9"/>
            <w:r w:rsidR="00FF0FD5">
              <w:rPr>
                <w:rStyle w:val="CommentReference"/>
                <w:rFonts w:ascii="Times New Roman" w:eastAsia="Times New Roman" w:hAnsi="Times New Roman" w:cs="Times New Roman"/>
              </w:rPr>
              <w:commentReference w:id="9"/>
            </w:r>
          </w:p>
        </w:tc>
        <w:tc>
          <w:tcPr>
            <w:tcW w:w="3160" w:type="pct"/>
            <w:shd w:val="clear" w:color="auto" w:fill="FFFFFF"/>
          </w:tcPr>
          <w:p w14:paraId="27B8CAE6" w14:textId="7EA337E2" w:rsidR="00B60F79" w:rsidRPr="003C407B" w:rsidRDefault="00B60F79" w:rsidP="00542E00">
            <w:pPr>
              <w:keepNext/>
              <w:spacing w:before="120" w:after="120" w:line="360" w:lineRule="auto"/>
              <w:outlineLvl w:val="0"/>
            </w:pPr>
            <w:r>
              <w:rPr>
                <w:rFonts w:cs="Arial"/>
              </w:rPr>
              <w:t xml:space="preserve">We monitor the way in which you use and interact with the Application. We use this information to develop and optimise the Application. </w:t>
            </w:r>
          </w:p>
        </w:tc>
        <w:tc>
          <w:tcPr>
            <w:tcW w:w="978" w:type="pct"/>
            <w:shd w:val="clear" w:color="auto" w:fill="FFFFFF"/>
          </w:tcPr>
          <w:p w14:paraId="774C94E5" w14:textId="5A70BAC0" w:rsidR="00B60F79" w:rsidRPr="00C8078A" w:rsidRDefault="00542E00" w:rsidP="00B60F79">
            <w:pPr>
              <w:keepNext/>
              <w:widowControl w:val="0"/>
              <w:spacing w:before="120" w:after="120" w:line="360" w:lineRule="auto"/>
              <w:jc w:val="left"/>
              <w:rPr>
                <w:rFonts w:cs="Arial"/>
                <w:snapToGrid w:val="0"/>
              </w:rPr>
            </w:pPr>
            <w:r w:rsidRPr="00C8078A">
              <w:rPr>
                <w:rFonts w:cs="Arial"/>
                <w:snapToGrid w:val="0"/>
              </w:rPr>
              <w:t>E-mail address</w:t>
            </w:r>
          </w:p>
        </w:tc>
      </w:tr>
    </w:tbl>
    <w:p w14:paraId="3CBA76D8" w14:textId="77777777" w:rsidR="00185C43" w:rsidRDefault="00185C43" w:rsidP="00B60F79">
      <w:pPr>
        <w:pStyle w:val="Simple2"/>
        <w:numPr>
          <w:ilvl w:val="0"/>
          <w:numId w:val="0"/>
        </w:numPr>
        <w:ind w:left="709"/>
      </w:pPr>
    </w:p>
    <w:p w14:paraId="63B19079" w14:textId="1A0386CD" w:rsidR="00176805" w:rsidRDefault="00C84AEF" w:rsidP="00D33B2F">
      <w:pPr>
        <w:pStyle w:val="Simple1"/>
        <w:keepNext/>
        <w:numPr>
          <w:ilvl w:val="0"/>
          <w:numId w:val="6"/>
        </w:numPr>
        <w:tabs>
          <w:tab w:val="clear" w:pos="709"/>
        </w:tabs>
        <w:rPr>
          <w:b/>
        </w:rPr>
      </w:pPr>
      <w:r>
        <w:rPr>
          <w:b/>
        </w:rPr>
        <w:t>H</w:t>
      </w:r>
      <w:r w:rsidR="00176805">
        <w:rPr>
          <w:b/>
        </w:rPr>
        <w:t xml:space="preserve">ow we are legally permitted to process your personal data </w:t>
      </w:r>
    </w:p>
    <w:p w14:paraId="4766B31F" w14:textId="77777777" w:rsidR="003C407B" w:rsidRDefault="003C407B" w:rsidP="003C407B">
      <w:pPr>
        <w:pStyle w:val="Simple2"/>
      </w:pPr>
      <w:bookmarkStart w:id="10" w:name="_Ref89684665"/>
      <w:r>
        <w:t xml:space="preserve">We are </w:t>
      </w:r>
      <w:r w:rsidRPr="005B6277">
        <w:t>allowed to process your personal data</w:t>
      </w:r>
      <w:r w:rsidRPr="00B44A3B">
        <w:t xml:space="preserve"> </w:t>
      </w:r>
      <w:r>
        <w:t>for the purposes set out at paragraph 4 (</w:t>
      </w:r>
      <w:r w:rsidRPr="00B44A3B">
        <w:t>what personal data we collect and why we process your personal data</w:t>
      </w:r>
      <w:r w:rsidRPr="00D01CD4">
        <w:t>)</w:t>
      </w:r>
      <w:r w:rsidRPr="005B6277">
        <w:t xml:space="preserve"> </w:t>
      </w:r>
      <w:r>
        <w:t>based on the legal bases explained in the below table.</w:t>
      </w:r>
    </w:p>
    <w:p w14:paraId="49F297C9" w14:textId="7F95840A" w:rsidR="003C407B" w:rsidRDefault="003C407B" w:rsidP="003C407B">
      <w:pPr>
        <w:pStyle w:val="Simple2"/>
      </w:pPr>
      <w:r w:rsidRPr="00E924B4">
        <w:t xml:space="preserve">You can object to </w:t>
      </w:r>
      <w:r w:rsidRPr="005B6277">
        <w:rPr>
          <w:color w:val="000000" w:themeColor="text1"/>
        </w:rPr>
        <w:t>processing</w:t>
      </w:r>
      <w:r w:rsidRPr="004C6D30">
        <w:rPr>
          <w:color w:val="FF0000"/>
        </w:rPr>
        <w:t xml:space="preserve"> </w:t>
      </w:r>
      <w:r w:rsidRPr="00E924B4">
        <w:t xml:space="preserve">that we carry out on the grounds of legitimate interests. See </w:t>
      </w:r>
      <w:r>
        <w:t>paragraph 9 (Your rights)</w:t>
      </w:r>
      <w:r w:rsidRPr="00BB01BB">
        <w:t xml:space="preserve"> to find out how.</w:t>
      </w: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5" w:color="auto" w:fill="FFFFFF"/>
        <w:tblLayout w:type="fixed"/>
        <w:tblLook w:val="0000" w:firstRow="0" w:lastRow="0" w:firstColumn="0" w:lastColumn="0" w:noHBand="0" w:noVBand="0"/>
      </w:tblPr>
      <w:tblGrid>
        <w:gridCol w:w="1701"/>
        <w:gridCol w:w="7513"/>
      </w:tblGrid>
      <w:tr w:rsidR="003C407B" w:rsidRPr="002A1934" w14:paraId="0B8FC798" w14:textId="77777777" w:rsidTr="003C407B">
        <w:trPr>
          <w:tblHeader/>
        </w:trPr>
        <w:tc>
          <w:tcPr>
            <w:tcW w:w="1701" w:type="dxa"/>
            <w:tcBorders>
              <w:bottom w:val="single" w:sz="4" w:space="0" w:color="auto"/>
            </w:tcBorders>
            <w:shd w:val="clear" w:color="auto" w:fill="D9D9D9" w:themeFill="background1" w:themeFillShade="D9"/>
          </w:tcPr>
          <w:p w14:paraId="27DF044F" w14:textId="77777777" w:rsidR="003C407B" w:rsidRPr="002A1934" w:rsidRDefault="003C407B" w:rsidP="006316D0">
            <w:pPr>
              <w:widowControl w:val="0"/>
              <w:spacing w:before="120" w:after="120" w:line="360" w:lineRule="auto"/>
              <w:rPr>
                <w:rFonts w:cs="Arial"/>
                <w:b/>
                <w:snapToGrid w:val="0"/>
              </w:rPr>
            </w:pPr>
            <w:r>
              <w:rPr>
                <w:rFonts w:cs="Arial"/>
                <w:b/>
                <w:snapToGrid w:val="0"/>
              </w:rPr>
              <w:t>PURPOSE</w:t>
            </w:r>
          </w:p>
        </w:tc>
        <w:tc>
          <w:tcPr>
            <w:tcW w:w="7513" w:type="dxa"/>
            <w:shd w:val="clear" w:color="auto" w:fill="D9D9D9" w:themeFill="background1" w:themeFillShade="D9"/>
          </w:tcPr>
          <w:p w14:paraId="31B51913" w14:textId="77777777" w:rsidR="003C407B" w:rsidRPr="002A1934" w:rsidRDefault="003C407B" w:rsidP="006316D0">
            <w:pPr>
              <w:keepNext/>
              <w:widowControl w:val="0"/>
              <w:spacing w:before="120" w:after="120" w:line="360" w:lineRule="auto"/>
              <w:rPr>
                <w:rFonts w:cs="Arial"/>
                <w:b/>
                <w:snapToGrid w:val="0"/>
              </w:rPr>
            </w:pPr>
            <w:r>
              <w:rPr>
                <w:rFonts w:cs="Arial"/>
                <w:b/>
                <w:snapToGrid w:val="0"/>
              </w:rPr>
              <w:t>LEGAL BASIS</w:t>
            </w:r>
            <w:r w:rsidRPr="002A1934">
              <w:rPr>
                <w:rFonts w:cs="Arial"/>
                <w:b/>
                <w:snapToGrid w:val="0"/>
              </w:rPr>
              <w:t xml:space="preserve"> </w:t>
            </w:r>
          </w:p>
        </w:tc>
      </w:tr>
      <w:tr w:rsidR="003C407B" w:rsidRPr="002A1934" w14:paraId="6709F1E7" w14:textId="77777777" w:rsidTr="006316D0">
        <w:tc>
          <w:tcPr>
            <w:tcW w:w="1701" w:type="dxa"/>
            <w:shd w:val="clear" w:color="auto" w:fill="auto"/>
          </w:tcPr>
          <w:p w14:paraId="25E8D5F5" w14:textId="72361C5A" w:rsidR="003C407B" w:rsidRPr="002414BA" w:rsidRDefault="003C407B" w:rsidP="006316D0">
            <w:pPr>
              <w:widowControl w:val="0"/>
              <w:spacing w:before="120" w:after="120" w:line="360" w:lineRule="auto"/>
              <w:jc w:val="left"/>
              <w:rPr>
                <w:rFonts w:cs="Arial"/>
                <w:snapToGrid w:val="0"/>
              </w:rPr>
            </w:pPr>
            <w:r>
              <w:rPr>
                <w:rFonts w:cs="Arial"/>
                <w:snapToGrid w:val="0"/>
              </w:rPr>
              <w:t>Account registration</w:t>
            </w:r>
          </w:p>
        </w:tc>
        <w:tc>
          <w:tcPr>
            <w:tcW w:w="7513" w:type="dxa"/>
            <w:shd w:val="clear" w:color="auto" w:fill="FFFFFF"/>
          </w:tcPr>
          <w:p w14:paraId="7064D345" w14:textId="29262FD2" w:rsidR="003C407B" w:rsidRPr="003C407B" w:rsidRDefault="003C407B" w:rsidP="003C407B">
            <w:pPr>
              <w:keepNext/>
              <w:spacing w:before="120" w:after="120" w:line="360" w:lineRule="auto"/>
              <w:outlineLvl w:val="0"/>
            </w:pPr>
            <w:r>
              <w:t>I</w:t>
            </w:r>
            <w:r w:rsidRPr="00C84AEF">
              <w:t xml:space="preserve">n order for you to be able to create an account and register as a user of the App, we process your personal data as it is </w:t>
            </w:r>
            <w:r w:rsidRPr="00C84AEF">
              <w:rPr>
                <w:u w:val="single"/>
              </w:rPr>
              <w:t>necessary for the performance of a contract</w:t>
            </w:r>
            <w:r w:rsidRPr="00C84AEF">
              <w:t>, i.e. we would otherwise be unable to manage your registration, set up an account for you and provide you with access to the App.</w:t>
            </w:r>
          </w:p>
        </w:tc>
      </w:tr>
      <w:tr w:rsidR="003C407B" w:rsidRPr="002A1934" w14:paraId="33413D46" w14:textId="77777777" w:rsidTr="006316D0">
        <w:tc>
          <w:tcPr>
            <w:tcW w:w="1701" w:type="dxa"/>
            <w:shd w:val="clear" w:color="auto" w:fill="auto"/>
          </w:tcPr>
          <w:p w14:paraId="0392243B" w14:textId="26E591D2" w:rsidR="003C407B" w:rsidRPr="002414BA" w:rsidRDefault="003C407B" w:rsidP="006316D0">
            <w:pPr>
              <w:widowControl w:val="0"/>
              <w:spacing w:before="120" w:after="120" w:line="360" w:lineRule="auto"/>
              <w:jc w:val="left"/>
              <w:rPr>
                <w:rFonts w:cs="Arial"/>
              </w:rPr>
            </w:pPr>
            <w:r w:rsidRPr="00D91C80">
              <w:t>To contact you and manage the App</w:t>
            </w:r>
          </w:p>
        </w:tc>
        <w:tc>
          <w:tcPr>
            <w:tcW w:w="7513" w:type="dxa"/>
            <w:shd w:val="clear" w:color="auto" w:fill="FFFFFF"/>
          </w:tcPr>
          <w:p w14:paraId="4CF4E568" w14:textId="77777777" w:rsidR="003C407B" w:rsidRDefault="003C407B" w:rsidP="003C407B">
            <w:pPr>
              <w:keepNext/>
              <w:spacing w:before="120" w:after="120" w:line="360" w:lineRule="auto"/>
              <w:outlineLvl w:val="0"/>
            </w:pPr>
            <w:r>
              <w:t xml:space="preserve">We have a </w:t>
            </w:r>
            <w:r w:rsidRPr="00D91C80">
              <w:rPr>
                <w:u w:val="single"/>
              </w:rPr>
              <w:t>legitimate interest</w:t>
            </w:r>
            <w:r>
              <w:t xml:space="preserve"> to contact you to provide updates or informative notices.</w:t>
            </w:r>
          </w:p>
          <w:p w14:paraId="1884A1D6" w14:textId="3969140F" w:rsidR="003C407B" w:rsidRPr="008C198D" w:rsidRDefault="003C407B" w:rsidP="003C407B">
            <w:pPr>
              <w:keepNext/>
              <w:spacing w:before="120" w:after="120" w:line="360" w:lineRule="auto"/>
              <w:outlineLvl w:val="0"/>
              <w:rPr>
                <w:rFonts w:cs="Arial"/>
              </w:rPr>
            </w:pPr>
            <w:r>
              <w:t xml:space="preserve">We have a </w:t>
            </w:r>
            <w:r w:rsidRPr="00D91C80">
              <w:rPr>
                <w:u w:val="single"/>
              </w:rPr>
              <w:t>legitimate interest</w:t>
            </w:r>
            <w:r>
              <w:t xml:space="preserve"> to carry out the necessary verifications to detect and prevent unauthorised uses of the App. This purpose of processing is required and beneficial for all parties. For example, it allows us to put in place measures to protect you against unauthorised use of your account by a third party and as it allows us to avoid unauthorised uses of the App.</w:t>
            </w:r>
          </w:p>
        </w:tc>
      </w:tr>
      <w:tr w:rsidR="003C407B" w:rsidRPr="002A1934" w14:paraId="35948A51" w14:textId="77777777" w:rsidTr="006316D0">
        <w:tc>
          <w:tcPr>
            <w:tcW w:w="1701" w:type="dxa"/>
            <w:shd w:val="clear" w:color="auto" w:fill="auto"/>
          </w:tcPr>
          <w:p w14:paraId="7E41DF8F" w14:textId="03D6BEB9" w:rsidR="003C407B" w:rsidRPr="00D91C80" w:rsidRDefault="003C407B" w:rsidP="006316D0">
            <w:pPr>
              <w:widowControl w:val="0"/>
              <w:spacing w:before="120" w:after="120" w:line="360" w:lineRule="auto"/>
              <w:jc w:val="left"/>
            </w:pPr>
            <w:r w:rsidRPr="003C407B">
              <w:lastRenderedPageBreak/>
              <w:t>To manage o</w:t>
            </w:r>
            <w:r>
              <w:t>r resolve your query or request</w:t>
            </w:r>
          </w:p>
        </w:tc>
        <w:tc>
          <w:tcPr>
            <w:tcW w:w="7513" w:type="dxa"/>
            <w:shd w:val="clear" w:color="auto" w:fill="FFFFFF"/>
          </w:tcPr>
          <w:p w14:paraId="3F776184" w14:textId="77777777" w:rsidR="003C407B" w:rsidRDefault="003C407B" w:rsidP="003C407B">
            <w:pPr>
              <w:keepNext/>
              <w:spacing w:before="120" w:after="120" w:line="360" w:lineRule="auto"/>
              <w:outlineLvl w:val="0"/>
            </w:pPr>
            <w:r w:rsidRPr="003C407B">
              <w:t xml:space="preserve">We have a </w:t>
            </w:r>
            <w:r w:rsidRPr="00A12F19">
              <w:rPr>
                <w:u w:val="single"/>
              </w:rPr>
              <w:t>legitimate interest</w:t>
            </w:r>
            <w:r w:rsidRPr="003C407B">
              <w:t xml:space="preserve"> in responding to your queries.</w:t>
            </w:r>
          </w:p>
          <w:p w14:paraId="402A65EA" w14:textId="488C4B0A" w:rsidR="003C407B" w:rsidRDefault="003C407B" w:rsidP="00E91089">
            <w:pPr>
              <w:keepNext/>
              <w:spacing w:before="120" w:after="120" w:line="360" w:lineRule="auto"/>
              <w:outlineLvl w:val="0"/>
            </w:pPr>
            <w:r>
              <w:t xml:space="preserve">When </w:t>
            </w:r>
            <w:r w:rsidRPr="003C407B">
              <w:t xml:space="preserve">your request is related to the exercise of your rights as set out at paragraph </w:t>
            </w:r>
            <w:r w:rsidR="00E91089">
              <w:fldChar w:fldCharType="begin"/>
            </w:r>
            <w:r w:rsidR="00E91089">
              <w:instrText xml:space="preserve"> REF _Ref89696883 \r \h </w:instrText>
            </w:r>
            <w:r w:rsidR="00E91089">
              <w:fldChar w:fldCharType="separate"/>
            </w:r>
            <w:ins w:id="11" w:author="Yameena Patel" w:date="2022-03-03T10:37:00Z">
              <w:r w:rsidR="00FF0FD5">
                <w:t>10</w:t>
              </w:r>
            </w:ins>
            <w:del w:id="12" w:author="Yameena Patel" w:date="2022-03-03T10:37:00Z">
              <w:r w:rsidR="00E91089" w:rsidDel="00FF0FD5">
                <w:delText>11</w:delText>
              </w:r>
            </w:del>
            <w:r w:rsidR="00E91089">
              <w:fldChar w:fldCharType="end"/>
            </w:r>
            <w:r w:rsidRPr="003C407B">
              <w:t xml:space="preserve"> (your legal rights), we are legally permitted to process your data for compliance with our legal obligations.</w:t>
            </w:r>
          </w:p>
        </w:tc>
      </w:tr>
      <w:tr w:rsidR="00731E87" w:rsidRPr="002A1934" w14:paraId="614992C5" w14:textId="77777777" w:rsidTr="006316D0">
        <w:tc>
          <w:tcPr>
            <w:tcW w:w="1701" w:type="dxa"/>
            <w:shd w:val="clear" w:color="auto" w:fill="auto"/>
          </w:tcPr>
          <w:p w14:paraId="2C8980F8" w14:textId="7EDFE2C5" w:rsidR="00731E87" w:rsidRPr="003C407B" w:rsidRDefault="00731E87" w:rsidP="006316D0">
            <w:pPr>
              <w:widowControl w:val="0"/>
              <w:spacing w:before="120" w:after="120" w:line="360" w:lineRule="auto"/>
              <w:jc w:val="left"/>
            </w:pPr>
            <w:r>
              <w:t>To send you direct marketing</w:t>
            </w:r>
          </w:p>
        </w:tc>
        <w:tc>
          <w:tcPr>
            <w:tcW w:w="7513" w:type="dxa"/>
            <w:shd w:val="clear" w:color="auto" w:fill="FFFFFF"/>
          </w:tcPr>
          <w:p w14:paraId="286AF680" w14:textId="5DC4720C" w:rsidR="00A12F19" w:rsidRDefault="00731E87" w:rsidP="003C407B">
            <w:pPr>
              <w:keepNext/>
              <w:spacing w:before="120" w:after="120" w:line="360" w:lineRule="auto"/>
              <w:outlineLvl w:val="0"/>
            </w:pPr>
            <w:r>
              <w:t xml:space="preserve">We </w:t>
            </w:r>
            <w:r w:rsidRPr="00731E87">
              <w:t xml:space="preserve">will only send you direct marketing communications if we have your </w:t>
            </w:r>
            <w:r w:rsidRPr="00A12F19">
              <w:rPr>
                <w:u w:val="single"/>
              </w:rPr>
              <w:t>consent</w:t>
            </w:r>
            <w:r w:rsidRPr="00731E87">
              <w:t xml:space="preserve"> and you have not opted out of receiving that marketing. </w:t>
            </w:r>
          </w:p>
          <w:p w14:paraId="32257015" w14:textId="52991BCA" w:rsidR="00731E87" w:rsidRPr="003C407B" w:rsidRDefault="00731E87" w:rsidP="00B65683">
            <w:pPr>
              <w:keepNext/>
              <w:spacing w:before="120" w:after="120" w:line="360" w:lineRule="auto"/>
              <w:outlineLvl w:val="0"/>
            </w:pPr>
            <w:r w:rsidRPr="00731E87">
              <w:t xml:space="preserve">You have the right to withdraw your consent at any time by </w:t>
            </w:r>
            <w:r w:rsidR="00B65683">
              <w:t xml:space="preserve">e-mailing </w:t>
            </w:r>
            <w:commentRangeStart w:id="13"/>
            <w:r w:rsidR="00B65683">
              <w:rPr>
                <w:rFonts w:cs="Arial"/>
              </w:rPr>
              <w:fldChar w:fldCharType="begin"/>
            </w:r>
            <w:r w:rsidR="00B65683">
              <w:rPr>
                <w:rFonts w:cs="Arial"/>
              </w:rPr>
              <w:instrText xml:space="preserve"> HYPERLINK "mailto:</w:instrText>
            </w:r>
            <w:r w:rsidR="00B65683" w:rsidRPr="00FA6F0D">
              <w:rPr>
                <w:rFonts w:cs="Arial"/>
              </w:rPr>
              <w:instrText>hello@noumi.app</w:instrText>
            </w:r>
            <w:r w:rsidR="00B65683">
              <w:rPr>
                <w:rFonts w:cs="Arial"/>
              </w:rPr>
              <w:instrText xml:space="preserve">" </w:instrText>
            </w:r>
            <w:r w:rsidR="00B65683">
              <w:rPr>
                <w:rFonts w:cs="Arial"/>
              </w:rPr>
              <w:fldChar w:fldCharType="separate"/>
            </w:r>
            <w:r w:rsidR="00B65683" w:rsidRPr="0023412D">
              <w:rPr>
                <w:rStyle w:val="Hyperlink"/>
                <w:rFonts w:cs="Arial"/>
              </w:rPr>
              <w:t>hello@noumi.app</w:t>
            </w:r>
            <w:r w:rsidR="00B65683">
              <w:rPr>
                <w:rFonts w:cs="Arial"/>
              </w:rPr>
              <w:fldChar w:fldCharType="end"/>
            </w:r>
            <w:commentRangeEnd w:id="13"/>
            <w:r w:rsidR="001B5FDB">
              <w:rPr>
                <w:rStyle w:val="CommentReference"/>
                <w:rFonts w:ascii="Times New Roman" w:eastAsia="Times New Roman" w:hAnsi="Times New Roman" w:cs="Times New Roman"/>
              </w:rPr>
              <w:commentReference w:id="13"/>
            </w:r>
            <w:r w:rsidR="00B65683">
              <w:rPr>
                <w:rFonts w:cs="Arial"/>
              </w:rPr>
              <w:t>.</w:t>
            </w:r>
          </w:p>
        </w:tc>
      </w:tr>
      <w:tr w:rsidR="00A12F19" w:rsidRPr="002A1934" w14:paraId="7B254186" w14:textId="77777777" w:rsidTr="006316D0">
        <w:tc>
          <w:tcPr>
            <w:tcW w:w="1701" w:type="dxa"/>
            <w:shd w:val="clear" w:color="auto" w:fill="auto"/>
          </w:tcPr>
          <w:p w14:paraId="73DF81DA" w14:textId="51971EF7" w:rsidR="00A12F19" w:rsidRDefault="0034124B" w:rsidP="006316D0">
            <w:pPr>
              <w:widowControl w:val="0"/>
              <w:spacing w:before="120" w:after="120" w:line="360" w:lineRule="auto"/>
              <w:jc w:val="left"/>
            </w:pPr>
            <w:r w:rsidRPr="00952109">
              <w:rPr>
                <w:rFonts w:cs="Arial"/>
              </w:rPr>
              <w:t>Optimisation of the Application</w:t>
            </w:r>
          </w:p>
        </w:tc>
        <w:tc>
          <w:tcPr>
            <w:tcW w:w="7513" w:type="dxa"/>
            <w:shd w:val="clear" w:color="auto" w:fill="FFFFFF"/>
          </w:tcPr>
          <w:p w14:paraId="608576A3" w14:textId="3AC2B78B" w:rsidR="00A12F19" w:rsidRDefault="007A5EDA" w:rsidP="00F67A2F">
            <w:pPr>
              <w:keepNext/>
              <w:spacing w:before="120" w:after="120" w:line="360" w:lineRule="auto"/>
              <w:outlineLvl w:val="0"/>
            </w:pPr>
            <w:r>
              <w:rPr>
                <w:rFonts w:cs="Arial"/>
              </w:rPr>
              <w:t>W</w:t>
            </w:r>
            <w:r w:rsidRPr="006622E5">
              <w:rPr>
                <w:rFonts w:cs="Arial"/>
              </w:rPr>
              <w:t xml:space="preserve">e have a </w:t>
            </w:r>
            <w:r w:rsidRPr="006622E5">
              <w:rPr>
                <w:rFonts w:cs="Arial"/>
                <w:u w:val="single"/>
              </w:rPr>
              <w:t>legitimate interest</w:t>
            </w:r>
            <w:r w:rsidRPr="006622E5">
              <w:rPr>
                <w:rFonts w:cs="Arial"/>
              </w:rPr>
              <w:t xml:space="preserve"> to optimise and improve the Application. By processing this information we are able to create an Application that is more efficient and easier to use. This is beneficial for all parties.</w:t>
            </w:r>
          </w:p>
        </w:tc>
      </w:tr>
    </w:tbl>
    <w:p w14:paraId="30D0CE8B" w14:textId="77777777" w:rsidR="003C407B" w:rsidRDefault="003C407B" w:rsidP="003C407B">
      <w:pPr>
        <w:pStyle w:val="Simple1"/>
        <w:numPr>
          <w:ilvl w:val="0"/>
          <w:numId w:val="0"/>
        </w:numPr>
        <w:ind w:left="709" w:hanging="709"/>
      </w:pPr>
    </w:p>
    <w:bookmarkEnd w:id="10"/>
    <w:p w14:paraId="7B9E7827" w14:textId="77777777" w:rsidR="00F85071" w:rsidRDefault="00C3279F" w:rsidP="00FC5780">
      <w:pPr>
        <w:pStyle w:val="Simple1"/>
        <w:keepNext/>
        <w:numPr>
          <w:ilvl w:val="0"/>
          <w:numId w:val="6"/>
        </w:numPr>
        <w:tabs>
          <w:tab w:val="clear" w:pos="709"/>
        </w:tabs>
        <w:rPr>
          <w:b/>
        </w:rPr>
      </w:pPr>
      <w:r>
        <w:rPr>
          <w:b/>
        </w:rPr>
        <w:t>How we keep your personal data secure</w:t>
      </w:r>
    </w:p>
    <w:p w14:paraId="13C56D20" w14:textId="77777777" w:rsidR="00F85071" w:rsidRPr="00F85071" w:rsidRDefault="00C3279F" w:rsidP="00F85071">
      <w:pPr>
        <w:pStyle w:val="Simple2"/>
        <w:rPr>
          <w:b/>
        </w:rPr>
      </w:pPr>
      <w:r>
        <w:t xml:space="preserve">All </w:t>
      </w:r>
      <w:r w:rsidR="00F85071">
        <w:t>personal data</w:t>
      </w:r>
      <w:r>
        <w:t xml:space="preserve"> you provide to us is stored on our secure servers. </w:t>
      </w:r>
      <w:r w:rsidRPr="00C3279F">
        <w:t xml:space="preserve">Once we have received your information, we will use strict procedures and security features to try to prevent your personal data from being accidentally lost, used or accessed in an unauthorised way. </w:t>
      </w:r>
      <w:r w:rsidR="00F85071" w:rsidRPr="0025208E">
        <w:t>We aim to ensure that the level of security and the measures adopted to protect your personal data are appropriate for the risks presented by the nature and use of your personal data.</w:t>
      </w:r>
    </w:p>
    <w:p w14:paraId="58CCB6E1" w14:textId="77777777" w:rsidR="00F85071" w:rsidRDefault="00F85071" w:rsidP="00FC5780">
      <w:pPr>
        <w:pStyle w:val="Simple1"/>
        <w:keepNext/>
        <w:numPr>
          <w:ilvl w:val="0"/>
          <w:numId w:val="6"/>
        </w:numPr>
        <w:tabs>
          <w:tab w:val="clear" w:pos="709"/>
        </w:tabs>
        <w:rPr>
          <w:b/>
        </w:rPr>
      </w:pPr>
      <w:r>
        <w:rPr>
          <w:b/>
        </w:rPr>
        <w:t>How long we keep your personal data</w:t>
      </w:r>
    </w:p>
    <w:p w14:paraId="512C5F71" w14:textId="232C5B6C" w:rsidR="00F85071" w:rsidRPr="00F85071" w:rsidRDefault="00F85071" w:rsidP="00F85071">
      <w:pPr>
        <w:pStyle w:val="Simple1"/>
        <w:keepNext/>
        <w:numPr>
          <w:ilvl w:val="0"/>
          <w:numId w:val="0"/>
        </w:numPr>
        <w:ind w:left="709"/>
        <w:rPr>
          <w:b/>
        </w:rPr>
      </w:pPr>
      <w:r>
        <w:t>We shall retain your personal data until you instruct us to delete your account.</w:t>
      </w:r>
    </w:p>
    <w:p w14:paraId="7CE5D3A5" w14:textId="77777777" w:rsidR="00191493" w:rsidRDefault="00034236" w:rsidP="00191493">
      <w:pPr>
        <w:pStyle w:val="Simple1"/>
        <w:keepNext/>
        <w:numPr>
          <w:ilvl w:val="0"/>
          <w:numId w:val="6"/>
        </w:numPr>
        <w:tabs>
          <w:tab w:val="clear" w:pos="709"/>
        </w:tabs>
        <w:rPr>
          <w:b/>
        </w:rPr>
      </w:pPr>
      <w:r>
        <w:rPr>
          <w:b/>
        </w:rPr>
        <w:t>Organisation</w:t>
      </w:r>
      <w:r w:rsidR="00FC5780">
        <w:rPr>
          <w:b/>
        </w:rPr>
        <w:t>s</w:t>
      </w:r>
      <w:r>
        <w:rPr>
          <w:b/>
        </w:rPr>
        <w:t xml:space="preserve"> we may share your personal data with</w:t>
      </w:r>
    </w:p>
    <w:p w14:paraId="19F2A75F" w14:textId="68586999" w:rsidR="003D04F6" w:rsidRPr="00191493" w:rsidRDefault="003D04F6" w:rsidP="00191493">
      <w:pPr>
        <w:pStyle w:val="Simple2"/>
        <w:rPr>
          <w:b/>
        </w:rPr>
      </w:pPr>
      <w:r w:rsidRPr="00B2525C">
        <w:t xml:space="preserve">We </w:t>
      </w:r>
      <w:r w:rsidRPr="005B6277">
        <w:t>use processors to support</w:t>
      </w:r>
      <w:r w:rsidRPr="00B2525C">
        <w:t xml:space="preserve"> our </w:t>
      </w:r>
      <w:r>
        <w:t>Application</w:t>
      </w:r>
      <w:r w:rsidR="001E7EC1">
        <w:t>, for example, hosting providers and developers</w:t>
      </w:r>
      <w:r w:rsidRPr="00EF2AAF">
        <w:t>.</w:t>
      </w:r>
      <w:r>
        <w:t xml:space="preserve"> </w:t>
      </w:r>
      <w:r w:rsidRPr="00EF2AAF">
        <w:t xml:space="preserve">Some of these service providers will process your </w:t>
      </w:r>
      <w:r>
        <w:t xml:space="preserve">personal </w:t>
      </w:r>
      <w:r w:rsidRPr="00EF2AAF">
        <w:t>data as part of the services they offer to us. We take steps to ensure that our service providers treat your data in accordance with the law, only use it in accordance with our contract with them and keep it secure</w:t>
      </w:r>
      <w:r>
        <w:t>. If you would like to know the names of our service providers</w:t>
      </w:r>
      <w:r w:rsidRPr="0080388A">
        <w:t>, please</w:t>
      </w:r>
      <w:r>
        <w:t xml:space="preserve"> contact us (see paragraph 2 (</w:t>
      </w:r>
      <w:r w:rsidRPr="00F24388">
        <w:t>how to contact us</w:t>
      </w:r>
      <w:r>
        <w:t>)).</w:t>
      </w:r>
    </w:p>
    <w:p w14:paraId="22D804A0" w14:textId="7BA70336" w:rsidR="00191493" w:rsidRPr="00191493" w:rsidRDefault="00191493" w:rsidP="00191493">
      <w:pPr>
        <w:pStyle w:val="Simple2"/>
        <w:rPr>
          <w:b/>
        </w:rPr>
      </w:pPr>
      <w:r>
        <w:t>We ma</w:t>
      </w:r>
      <w:r w:rsidR="00471FA6">
        <w:t>y share your personal data with our group companies.</w:t>
      </w:r>
    </w:p>
    <w:p w14:paraId="5B6CC6AD" w14:textId="77777777" w:rsidR="00034236" w:rsidRDefault="00034236" w:rsidP="00FC5780">
      <w:pPr>
        <w:pStyle w:val="Simple1"/>
        <w:keepNext/>
        <w:numPr>
          <w:ilvl w:val="0"/>
          <w:numId w:val="6"/>
        </w:numPr>
        <w:tabs>
          <w:tab w:val="clear" w:pos="709"/>
        </w:tabs>
        <w:rPr>
          <w:b/>
        </w:rPr>
      </w:pPr>
      <w:r>
        <w:rPr>
          <w:b/>
        </w:rPr>
        <w:t>Transfer of personal data</w:t>
      </w:r>
    </w:p>
    <w:p w14:paraId="663FFA00" w14:textId="13430C04" w:rsidR="003F1401" w:rsidRPr="003F1401" w:rsidRDefault="003F1401" w:rsidP="003F1401">
      <w:pPr>
        <w:pStyle w:val="Simple2"/>
      </w:pPr>
      <w:r>
        <w:t>Y</w:t>
      </w:r>
      <w:r w:rsidRPr="003F1401">
        <w:t>our personal information may be transferred to, and stored and processed in, one or more countries outside</w:t>
      </w:r>
      <w:r>
        <w:t xml:space="preserve"> of the United Kingdom</w:t>
      </w:r>
      <w:r w:rsidRPr="003F1401">
        <w:t xml:space="preserve">, including countries which do not provide equivalent protection for personal information. In these circumstances, we will take reasonable steps and </w:t>
      </w:r>
      <w:r w:rsidRPr="003F1401">
        <w:lastRenderedPageBreak/>
        <w:t>implement appropriate measures to ensure that your personal information is adequately protected in accordance with the law.</w:t>
      </w:r>
    </w:p>
    <w:p w14:paraId="4A608168" w14:textId="4F648CF7" w:rsidR="003F1401" w:rsidRPr="003F1401" w:rsidRDefault="003F1401" w:rsidP="003F1401">
      <w:pPr>
        <w:pStyle w:val="Simple2"/>
      </w:pPr>
      <w:r w:rsidRPr="003F1401">
        <w:t xml:space="preserve">Please contact us </w:t>
      </w:r>
      <w:r w:rsidR="00F96E36">
        <w:t>(see paragraph 2 (</w:t>
      </w:r>
      <w:r w:rsidR="00F96E36" w:rsidRPr="00F24388">
        <w:t>how to contact us</w:t>
      </w:r>
      <w:r w:rsidR="00F96E36">
        <w:t xml:space="preserve">)) </w:t>
      </w:r>
      <w:r w:rsidRPr="003F1401">
        <w:t>if you want further information on the specific safeguards used by us when transferring your personal information out of the United Kingdom.</w:t>
      </w:r>
    </w:p>
    <w:p w14:paraId="46182B7D" w14:textId="77777777" w:rsidR="0087102D" w:rsidRDefault="0087102D" w:rsidP="00FC5780">
      <w:pPr>
        <w:pStyle w:val="Simple1"/>
        <w:keepNext/>
        <w:numPr>
          <w:ilvl w:val="0"/>
          <w:numId w:val="6"/>
        </w:numPr>
        <w:tabs>
          <w:tab w:val="clear" w:pos="709"/>
        </w:tabs>
        <w:rPr>
          <w:b/>
        </w:rPr>
      </w:pPr>
      <w:bookmarkStart w:id="14" w:name="_Ref89696883"/>
      <w:r>
        <w:rPr>
          <w:b/>
        </w:rPr>
        <w:t>Your legal rights</w:t>
      </w:r>
      <w:bookmarkEnd w:id="14"/>
      <w:r>
        <w:rPr>
          <w:b/>
        </w:rPr>
        <w:t xml:space="preserve"> </w:t>
      </w:r>
    </w:p>
    <w:p w14:paraId="1A7FE2B1" w14:textId="77777777" w:rsidR="00750785" w:rsidRPr="00F924A8" w:rsidRDefault="00750785" w:rsidP="00F924A8">
      <w:pPr>
        <w:pStyle w:val="Simple2"/>
      </w:pPr>
      <w:r w:rsidRPr="00F924A8">
        <w:t xml:space="preserve">As a data subject, you have the following legal rights under the Data Protection Laws (set out in the table below) in relation to your personal data. You can exercise these rights free of charge, by contacting us (please see paragraph 2 (how to contact us). We will respond to any rights that you exercise within a month of receiving the request unless the request is particularly complex (in which case, we will respond within three months). </w:t>
      </w:r>
    </w:p>
    <w:p w14:paraId="2208C09F" w14:textId="77777777" w:rsidR="00750785" w:rsidRPr="00F924A8" w:rsidRDefault="00750785" w:rsidP="00F924A8">
      <w:pPr>
        <w:pStyle w:val="Simple2"/>
      </w:pPr>
      <w:r w:rsidRPr="00F924A8">
        <w:t>We may need to request specific information from you to help us confirm your identity and ensure your right to access your personal data (or to exercise any of your other rights). This is a security measure to ensure that personal data is not disclosed to any person who has no right to receive it. We may also contact you to ask you for further information in relation to your request to speed up our response.</w:t>
      </w:r>
    </w:p>
    <w:p w14:paraId="544866B5" w14:textId="77777777" w:rsidR="00750785" w:rsidRPr="00F924A8" w:rsidRDefault="00750785" w:rsidP="00F924A8">
      <w:pPr>
        <w:pStyle w:val="Simple2"/>
      </w:pPr>
      <w:r w:rsidRPr="00F924A8">
        <w:t>Please be aware that there are exceptions and exemptions that apply to some of these rights, which we will apply in accordance with the Data Protection Laws.</w:t>
      </w:r>
    </w:p>
    <w:tbl>
      <w:tblPr>
        <w:tblStyle w:val="TableGrid"/>
        <w:tblW w:w="8931" w:type="dxa"/>
        <w:tblInd w:w="-5" w:type="dxa"/>
        <w:tblLook w:val="04A0" w:firstRow="1" w:lastRow="0" w:firstColumn="1" w:lastColumn="0" w:noHBand="0" w:noVBand="1"/>
      </w:tblPr>
      <w:tblGrid>
        <w:gridCol w:w="2694"/>
        <w:gridCol w:w="6237"/>
      </w:tblGrid>
      <w:tr w:rsidR="00750785" w:rsidRPr="00663318" w14:paraId="63B3F32F" w14:textId="77777777" w:rsidTr="006316D0">
        <w:trPr>
          <w:tblHeader/>
        </w:trPr>
        <w:tc>
          <w:tcPr>
            <w:tcW w:w="2694" w:type="dxa"/>
            <w:shd w:val="clear" w:color="auto" w:fill="D5DCE4" w:themeFill="text2" w:themeFillTint="33"/>
          </w:tcPr>
          <w:p w14:paraId="789912AE" w14:textId="77777777" w:rsidR="00750785" w:rsidRPr="00663318" w:rsidRDefault="00750785" w:rsidP="006316D0">
            <w:pPr>
              <w:pStyle w:val="BodyText"/>
              <w:spacing w:before="120" w:after="120" w:line="360" w:lineRule="auto"/>
              <w:rPr>
                <w:rFonts w:cs="Arial"/>
                <w:b/>
              </w:rPr>
            </w:pPr>
            <w:r>
              <w:rPr>
                <w:rFonts w:cs="Arial"/>
                <w:b/>
              </w:rPr>
              <w:t>YOUR DATA PROTECTION RIGHTS</w:t>
            </w:r>
          </w:p>
        </w:tc>
        <w:tc>
          <w:tcPr>
            <w:tcW w:w="6237" w:type="dxa"/>
            <w:shd w:val="clear" w:color="auto" w:fill="D5DCE4" w:themeFill="text2" w:themeFillTint="33"/>
          </w:tcPr>
          <w:p w14:paraId="236E90C1" w14:textId="77777777" w:rsidR="00750785" w:rsidRPr="00663318" w:rsidRDefault="00750785" w:rsidP="006316D0">
            <w:pPr>
              <w:pStyle w:val="BodyText"/>
              <w:spacing w:before="120" w:after="120" w:line="360" w:lineRule="auto"/>
              <w:rPr>
                <w:rFonts w:cs="Arial"/>
                <w:b/>
              </w:rPr>
            </w:pPr>
            <w:r w:rsidRPr="00663318">
              <w:rPr>
                <w:rFonts w:cs="Arial"/>
                <w:b/>
              </w:rPr>
              <w:t>WHAT DOES THIS MEAN?</w:t>
            </w:r>
          </w:p>
        </w:tc>
      </w:tr>
      <w:tr w:rsidR="00750785" w:rsidRPr="00663318" w14:paraId="07A2EB49" w14:textId="77777777" w:rsidTr="006316D0">
        <w:tc>
          <w:tcPr>
            <w:tcW w:w="2694" w:type="dxa"/>
          </w:tcPr>
          <w:p w14:paraId="09853F53" w14:textId="454EDC6B" w:rsidR="00750785" w:rsidRPr="00663318" w:rsidRDefault="00750785" w:rsidP="009C14AE">
            <w:pPr>
              <w:pStyle w:val="BodyText"/>
              <w:spacing w:before="120" w:after="120" w:line="360" w:lineRule="auto"/>
              <w:rPr>
                <w:rFonts w:cs="Arial"/>
              </w:rPr>
            </w:pPr>
            <w:r>
              <w:rPr>
                <w:rFonts w:cs="Arial"/>
              </w:rPr>
              <w:t>R</w:t>
            </w:r>
            <w:r w:rsidRPr="00663318">
              <w:rPr>
                <w:rFonts w:cs="Arial"/>
              </w:rPr>
              <w:t>ight to be informed</w:t>
            </w:r>
          </w:p>
        </w:tc>
        <w:tc>
          <w:tcPr>
            <w:tcW w:w="6237" w:type="dxa"/>
          </w:tcPr>
          <w:p w14:paraId="57DB002F" w14:textId="31675D4C" w:rsidR="00750785" w:rsidRPr="00663318" w:rsidRDefault="00750785" w:rsidP="00C10F30">
            <w:pPr>
              <w:pStyle w:val="BodyText"/>
              <w:spacing w:before="120" w:after="120" w:line="360" w:lineRule="auto"/>
              <w:rPr>
                <w:rFonts w:cs="Arial"/>
              </w:rPr>
            </w:pPr>
            <w:r w:rsidRPr="00663318">
              <w:rPr>
                <w:rFonts w:cs="Arial"/>
              </w:rPr>
              <w:t xml:space="preserve">You have the right to be provided with clear, transparent and easily understandable information about how we use your </w:t>
            </w:r>
            <w:r>
              <w:rPr>
                <w:rFonts w:cs="Arial"/>
              </w:rPr>
              <w:t>personal data (and what your rights are)</w:t>
            </w:r>
            <w:r w:rsidRPr="00663318">
              <w:rPr>
                <w:rFonts w:cs="Arial"/>
              </w:rPr>
              <w:t xml:space="preserve">. This is why we are </w:t>
            </w:r>
            <w:r>
              <w:rPr>
                <w:rFonts w:cs="Arial"/>
              </w:rPr>
              <w:t xml:space="preserve">providing you with this Privacy </w:t>
            </w:r>
            <w:r w:rsidR="00C10F30">
              <w:rPr>
                <w:rFonts w:cs="Arial"/>
              </w:rPr>
              <w:t>Statement</w:t>
            </w:r>
            <w:r w:rsidRPr="00663318">
              <w:rPr>
                <w:rFonts w:cs="Arial"/>
              </w:rPr>
              <w:t>.</w:t>
            </w:r>
          </w:p>
        </w:tc>
      </w:tr>
      <w:tr w:rsidR="00750785" w:rsidRPr="00663318" w14:paraId="14251803" w14:textId="77777777" w:rsidTr="006316D0">
        <w:tc>
          <w:tcPr>
            <w:tcW w:w="2694" w:type="dxa"/>
          </w:tcPr>
          <w:p w14:paraId="10290BB1" w14:textId="77777777" w:rsidR="00750785" w:rsidRPr="00663318" w:rsidRDefault="00750785" w:rsidP="009C14AE">
            <w:pPr>
              <w:pStyle w:val="BodyText"/>
              <w:spacing w:before="120" w:after="120" w:line="360" w:lineRule="auto"/>
              <w:rPr>
                <w:rFonts w:cs="Arial"/>
              </w:rPr>
            </w:pPr>
            <w:r>
              <w:rPr>
                <w:rFonts w:cs="Arial"/>
              </w:rPr>
              <w:t>R</w:t>
            </w:r>
            <w:r w:rsidRPr="00663318">
              <w:rPr>
                <w:rFonts w:cs="Arial"/>
              </w:rPr>
              <w:t>ight of access</w:t>
            </w:r>
          </w:p>
        </w:tc>
        <w:tc>
          <w:tcPr>
            <w:tcW w:w="6237" w:type="dxa"/>
          </w:tcPr>
          <w:p w14:paraId="11B2334F" w14:textId="690E77FB" w:rsidR="00750785" w:rsidRPr="00663318" w:rsidRDefault="00750785" w:rsidP="006316D0">
            <w:pPr>
              <w:pStyle w:val="BodyText"/>
              <w:spacing w:before="120" w:after="120" w:line="360" w:lineRule="auto"/>
              <w:rPr>
                <w:rFonts w:cs="Arial"/>
              </w:rPr>
            </w:pPr>
            <w:r w:rsidRPr="00663318">
              <w:rPr>
                <w:rFonts w:cs="Arial"/>
              </w:rPr>
              <w:t xml:space="preserve">You have the right to obtain access to your </w:t>
            </w:r>
            <w:r>
              <w:rPr>
                <w:rFonts w:cs="Arial"/>
              </w:rPr>
              <w:t xml:space="preserve">personal data processed by us, </w:t>
            </w:r>
            <w:r w:rsidRPr="00663318">
              <w:rPr>
                <w:rFonts w:cs="Arial"/>
              </w:rPr>
              <w:t xml:space="preserve">and certain other information (similar to that provided in this Privacy </w:t>
            </w:r>
            <w:r w:rsidR="00C10F30">
              <w:rPr>
                <w:rFonts w:cs="Arial"/>
              </w:rPr>
              <w:t>Statement</w:t>
            </w:r>
            <w:r w:rsidRPr="00663318">
              <w:rPr>
                <w:rFonts w:cs="Arial"/>
              </w:rPr>
              <w:t>).</w:t>
            </w:r>
          </w:p>
          <w:p w14:paraId="7C672567" w14:textId="77777777" w:rsidR="00750785" w:rsidRPr="00663318" w:rsidRDefault="00750785" w:rsidP="006316D0">
            <w:pPr>
              <w:pStyle w:val="BodyText"/>
              <w:spacing w:before="120" w:after="120" w:line="360" w:lineRule="auto"/>
              <w:rPr>
                <w:rFonts w:cs="Arial"/>
              </w:rPr>
            </w:pPr>
            <w:r w:rsidRPr="00663318">
              <w:rPr>
                <w:rFonts w:cs="Arial"/>
              </w:rPr>
              <w:t xml:space="preserve">This is so you are aware and can check that we are using your </w:t>
            </w:r>
            <w:r>
              <w:rPr>
                <w:rFonts w:cs="Arial"/>
              </w:rPr>
              <w:t>information in accordance with Data Protection L</w:t>
            </w:r>
            <w:r w:rsidRPr="00663318">
              <w:rPr>
                <w:rFonts w:cs="Arial"/>
              </w:rPr>
              <w:t>aw</w:t>
            </w:r>
            <w:r>
              <w:rPr>
                <w:rFonts w:cs="Arial"/>
              </w:rPr>
              <w:t>s</w:t>
            </w:r>
            <w:r w:rsidRPr="00663318">
              <w:rPr>
                <w:rFonts w:cs="Arial"/>
              </w:rPr>
              <w:t xml:space="preserve">. </w:t>
            </w:r>
          </w:p>
          <w:p w14:paraId="1C12DA1B" w14:textId="77777777" w:rsidR="00750785" w:rsidRPr="00663318" w:rsidRDefault="00750785" w:rsidP="006316D0">
            <w:pPr>
              <w:pStyle w:val="BodyText"/>
              <w:spacing w:before="120" w:after="120" w:line="360" w:lineRule="auto"/>
              <w:rPr>
                <w:rFonts w:cs="Arial"/>
              </w:rPr>
            </w:pPr>
            <w:r w:rsidRPr="00663318">
              <w:rPr>
                <w:rFonts w:cs="Arial"/>
              </w:rPr>
              <w:t>You may ask for:</w:t>
            </w:r>
          </w:p>
          <w:p w14:paraId="1A45F0B0" w14:textId="77777777" w:rsidR="00750785" w:rsidRPr="00663318" w:rsidRDefault="00750785" w:rsidP="00750785">
            <w:pPr>
              <w:pStyle w:val="BodyText"/>
              <w:numPr>
                <w:ilvl w:val="0"/>
                <w:numId w:val="16"/>
              </w:numPr>
              <w:spacing w:before="120" w:after="120" w:line="360" w:lineRule="auto"/>
              <w:ind w:left="457" w:hanging="426"/>
              <w:rPr>
                <w:rFonts w:cs="Arial"/>
              </w:rPr>
            </w:pPr>
            <w:r>
              <w:rPr>
                <w:rFonts w:cs="Arial"/>
              </w:rPr>
              <w:t>a</w:t>
            </w:r>
            <w:r w:rsidRPr="00663318">
              <w:rPr>
                <w:rFonts w:cs="Arial"/>
              </w:rPr>
              <w:t xml:space="preserve"> copy of your information;</w:t>
            </w:r>
          </w:p>
          <w:p w14:paraId="082F503B" w14:textId="77777777" w:rsidR="00750785" w:rsidRPr="00663318" w:rsidRDefault="00750785" w:rsidP="00750785">
            <w:pPr>
              <w:pStyle w:val="BodyText"/>
              <w:numPr>
                <w:ilvl w:val="0"/>
                <w:numId w:val="16"/>
              </w:numPr>
              <w:spacing w:before="120" w:after="120" w:line="360" w:lineRule="auto"/>
              <w:ind w:left="457" w:hanging="426"/>
              <w:rPr>
                <w:rFonts w:cs="Arial"/>
              </w:rPr>
            </w:pPr>
            <w:r>
              <w:rPr>
                <w:rFonts w:cs="Arial"/>
              </w:rPr>
              <w:t>d</w:t>
            </w:r>
            <w:r w:rsidRPr="00663318">
              <w:rPr>
                <w:rFonts w:cs="Arial"/>
              </w:rPr>
              <w:t>etails of the purpose for which it is being processed;</w:t>
            </w:r>
          </w:p>
          <w:p w14:paraId="1A259511" w14:textId="77777777" w:rsidR="00750785" w:rsidRPr="00663318" w:rsidRDefault="00750785" w:rsidP="00750785">
            <w:pPr>
              <w:pStyle w:val="BodyText"/>
              <w:numPr>
                <w:ilvl w:val="0"/>
                <w:numId w:val="16"/>
              </w:numPr>
              <w:spacing w:before="120" w:after="120" w:line="360" w:lineRule="auto"/>
              <w:ind w:left="457" w:hanging="426"/>
              <w:rPr>
                <w:rFonts w:cs="Arial"/>
              </w:rPr>
            </w:pPr>
            <w:r>
              <w:rPr>
                <w:rFonts w:cs="Arial"/>
              </w:rPr>
              <w:lastRenderedPageBreak/>
              <w:t>d</w:t>
            </w:r>
            <w:r w:rsidRPr="00663318">
              <w:rPr>
                <w:rFonts w:cs="Arial"/>
              </w:rPr>
              <w:t xml:space="preserve">etails of the recipients or classes of recipients to whom it is or could be disclosed </w:t>
            </w:r>
            <w:r>
              <w:rPr>
                <w:rFonts w:cs="Arial"/>
              </w:rPr>
              <w:t>(</w:t>
            </w:r>
            <w:r w:rsidRPr="00663318">
              <w:rPr>
                <w:rFonts w:cs="Arial"/>
              </w:rPr>
              <w:t>including if they are overseas and what protections they have in place</w:t>
            </w:r>
            <w:r>
              <w:rPr>
                <w:rFonts w:cs="Arial"/>
              </w:rPr>
              <w:t>)</w:t>
            </w:r>
            <w:r w:rsidRPr="00663318">
              <w:rPr>
                <w:rFonts w:cs="Arial"/>
              </w:rPr>
              <w:t>;</w:t>
            </w:r>
          </w:p>
          <w:p w14:paraId="2ED47868" w14:textId="77777777" w:rsidR="00750785" w:rsidRPr="00663318" w:rsidRDefault="00750785" w:rsidP="00750785">
            <w:pPr>
              <w:pStyle w:val="BodyText"/>
              <w:numPr>
                <w:ilvl w:val="0"/>
                <w:numId w:val="16"/>
              </w:numPr>
              <w:spacing w:before="120" w:after="120" w:line="360" w:lineRule="auto"/>
              <w:ind w:left="457" w:hanging="426"/>
              <w:rPr>
                <w:rFonts w:cs="Arial"/>
              </w:rPr>
            </w:pPr>
            <w:r>
              <w:rPr>
                <w:rFonts w:cs="Arial"/>
              </w:rPr>
              <w:t>t</w:t>
            </w:r>
            <w:r w:rsidRPr="00663318">
              <w:rPr>
                <w:rFonts w:cs="Arial"/>
              </w:rPr>
              <w:t xml:space="preserve">he period for which it is held (or the criteria which determines </w:t>
            </w:r>
            <w:r>
              <w:rPr>
                <w:rFonts w:cs="Arial"/>
              </w:rPr>
              <w:t>the period for which it is held</w:t>
            </w:r>
            <w:r w:rsidRPr="00663318">
              <w:rPr>
                <w:rFonts w:cs="Arial"/>
              </w:rPr>
              <w:t>);</w:t>
            </w:r>
          </w:p>
          <w:p w14:paraId="281BEF58" w14:textId="77777777" w:rsidR="00750785" w:rsidRPr="00663318" w:rsidRDefault="00750785" w:rsidP="00750785">
            <w:pPr>
              <w:pStyle w:val="BodyText"/>
              <w:numPr>
                <w:ilvl w:val="0"/>
                <w:numId w:val="16"/>
              </w:numPr>
              <w:spacing w:before="120" w:after="120" w:line="360" w:lineRule="auto"/>
              <w:ind w:left="457" w:hanging="426"/>
              <w:rPr>
                <w:rFonts w:cs="Arial"/>
              </w:rPr>
            </w:pPr>
            <w:r>
              <w:rPr>
                <w:rFonts w:cs="Arial"/>
              </w:rPr>
              <w:t>a</w:t>
            </w:r>
            <w:r w:rsidRPr="00663318">
              <w:rPr>
                <w:rFonts w:cs="Arial"/>
              </w:rPr>
              <w:t xml:space="preserve">ny information available about the source of the </w:t>
            </w:r>
            <w:r>
              <w:rPr>
                <w:rFonts w:cs="Arial"/>
              </w:rPr>
              <w:t xml:space="preserve">personal </w:t>
            </w:r>
            <w:r w:rsidRPr="00663318">
              <w:rPr>
                <w:rFonts w:cs="Arial"/>
              </w:rPr>
              <w:t>data;</w:t>
            </w:r>
            <w:r>
              <w:rPr>
                <w:rFonts w:cs="Arial"/>
              </w:rPr>
              <w:t xml:space="preserve"> and</w:t>
            </w:r>
          </w:p>
          <w:p w14:paraId="52B9DA56" w14:textId="77777777" w:rsidR="00750785" w:rsidRPr="00663318" w:rsidRDefault="00750785" w:rsidP="00750785">
            <w:pPr>
              <w:pStyle w:val="BodyText"/>
              <w:numPr>
                <w:ilvl w:val="0"/>
                <w:numId w:val="16"/>
              </w:numPr>
              <w:spacing w:before="120" w:after="120" w:line="360" w:lineRule="auto"/>
              <w:ind w:left="457" w:hanging="426"/>
              <w:rPr>
                <w:rFonts w:cs="Arial"/>
              </w:rPr>
            </w:pPr>
            <w:r>
              <w:rPr>
                <w:rFonts w:cs="Arial"/>
              </w:rPr>
              <w:t>w</w:t>
            </w:r>
            <w:r w:rsidRPr="00663318">
              <w:rPr>
                <w:rFonts w:cs="Arial"/>
              </w:rPr>
              <w:t>hether we carry out any automated decision-making or profiling, and where we do</w:t>
            </w:r>
            <w:r>
              <w:rPr>
                <w:rFonts w:cs="Arial"/>
              </w:rPr>
              <w:t>,</w:t>
            </w:r>
            <w:r w:rsidRPr="00663318">
              <w:rPr>
                <w:rFonts w:cs="Arial"/>
              </w:rPr>
              <w:t xml:space="preserve"> information about the logic involved and the outcome or consequence</w:t>
            </w:r>
            <w:r>
              <w:rPr>
                <w:rFonts w:cs="Arial"/>
              </w:rPr>
              <w:t xml:space="preserve">s of that decision or profiling. </w:t>
            </w:r>
          </w:p>
          <w:p w14:paraId="3EF9E724" w14:textId="77777777" w:rsidR="00750785" w:rsidRPr="00663318" w:rsidRDefault="00750785" w:rsidP="006316D0">
            <w:pPr>
              <w:pStyle w:val="BodyText"/>
              <w:spacing w:before="120" w:after="120" w:line="360" w:lineRule="auto"/>
              <w:rPr>
                <w:rFonts w:cs="Arial"/>
              </w:rPr>
            </w:pPr>
            <w:r>
              <w:rPr>
                <w:rFonts w:cs="Arial"/>
              </w:rPr>
              <w:t>To help us find the information</w:t>
            </w:r>
            <w:r w:rsidRPr="00663318">
              <w:rPr>
                <w:rFonts w:cs="Arial"/>
              </w:rPr>
              <w:t xml:space="preserve">, please give us as much information as possible about the type of </w:t>
            </w:r>
            <w:r>
              <w:rPr>
                <w:rFonts w:cs="Arial"/>
              </w:rPr>
              <w:t xml:space="preserve">personal data </w:t>
            </w:r>
            <w:r w:rsidRPr="00663318">
              <w:rPr>
                <w:rFonts w:cs="Arial"/>
              </w:rPr>
              <w:t xml:space="preserve">you would like to see. </w:t>
            </w:r>
          </w:p>
        </w:tc>
      </w:tr>
      <w:tr w:rsidR="00750785" w:rsidRPr="00663318" w14:paraId="4018C4E1" w14:textId="77777777" w:rsidTr="006316D0">
        <w:tc>
          <w:tcPr>
            <w:tcW w:w="2694" w:type="dxa"/>
          </w:tcPr>
          <w:p w14:paraId="6E16ECF3" w14:textId="77777777" w:rsidR="00750785" w:rsidRPr="00663318" w:rsidRDefault="00750785" w:rsidP="009C14AE">
            <w:pPr>
              <w:pStyle w:val="BodyText"/>
              <w:spacing w:before="120" w:after="120" w:line="360" w:lineRule="auto"/>
              <w:rPr>
                <w:rFonts w:cs="Arial"/>
              </w:rPr>
            </w:pPr>
            <w:r>
              <w:rPr>
                <w:rFonts w:cs="Arial"/>
              </w:rPr>
              <w:lastRenderedPageBreak/>
              <w:t>R</w:t>
            </w:r>
            <w:r w:rsidRPr="00663318">
              <w:rPr>
                <w:rFonts w:cs="Arial"/>
              </w:rPr>
              <w:t>ight to rectification</w:t>
            </w:r>
          </w:p>
        </w:tc>
        <w:tc>
          <w:tcPr>
            <w:tcW w:w="6237" w:type="dxa"/>
          </w:tcPr>
          <w:p w14:paraId="008D1985" w14:textId="77777777" w:rsidR="00750785" w:rsidRPr="00663318" w:rsidRDefault="00750785" w:rsidP="006316D0">
            <w:pPr>
              <w:pStyle w:val="BodyText"/>
              <w:spacing w:before="120" w:after="120" w:line="360" w:lineRule="auto"/>
              <w:rPr>
                <w:rFonts w:cs="Arial"/>
              </w:rPr>
            </w:pPr>
            <w:r w:rsidRPr="00663318">
              <w:rPr>
                <w:rFonts w:cs="Arial"/>
              </w:rPr>
              <w:t>You are entitled to have your information corrected if it is inaccurate or incomplete. If you would like us to do this, please</w:t>
            </w:r>
            <w:r>
              <w:rPr>
                <w:rFonts w:cs="Arial"/>
              </w:rPr>
              <w:t xml:space="preserve"> contact us (see paragraph 2 (</w:t>
            </w:r>
            <w:r w:rsidRPr="002418F2">
              <w:rPr>
                <w:rFonts w:cs="Arial"/>
              </w:rPr>
              <w:t>how to contact us</w:t>
            </w:r>
            <w:r>
              <w:rPr>
                <w:rFonts w:cs="Arial"/>
              </w:rPr>
              <w:t xml:space="preserve">)). </w:t>
            </w:r>
            <w:r w:rsidRPr="00663318">
              <w:rPr>
                <w:rFonts w:cs="Arial"/>
              </w:rPr>
              <w:t xml:space="preserve"> </w:t>
            </w:r>
          </w:p>
        </w:tc>
      </w:tr>
      <w:tr w:rsidR="00750785" w:rsidRPr="00663318" w14:paraId="0B3E573F" w14:textId="77777777" w:rsidTr="006316D0">
        <w:tc>
          <w:tcPr>
            <w:tcW w:w="2694" w:type="dxa"/>
          </w:tcPr>
          <w:p w14:paraId="1145C31C" w14:textId="77777777" w:rsidR="00750785" w:rsidRPr="00663318" w:rsidRDefault="00750785" w:rsidP="009C14AE">
            <w:pPr>
              <w:pStyle w:val="BodyText"/>
              <w:spacing w:before="120" w:after="120" w:line="360" w:lineRule="auto"/>
              <w:rPr>
                <w:rFonts w:cs="Arial"/>
              </w:rPr>
            </w:pPr>
            <w:r>
              <w:rPr>
                <w:rFonts w:cs="Arial"/>
              </w:rPr>
              <w:t>R</w:t>
            </w:r>
            <w:r w:rsidRPr="00663318">
              <w:rPr>
                <w:rFonts w:cs="Arial"/>
              </w:rPr>
              <w:t>ight to erasure</w:t>
            </w:r>
          </w:p>
        </w:tc>
        <w:tc>
          <w:tcPr>
            <w:tcW w:w="6237" w:type="dxa"/>
          </w:tcPr>
          <w:p w14:paraId="3C5AC02B" w14:textId="77777777" w:rsidR="00750785" w:rsidRPr="00663318" w:rsidRDefault="00750785" w:rsidP="006316D0">
            <w:pPr>
              <w:pStyle w:val="BodyText"/>
              <w:spacing w:before="120" w:after="120" w:line="360" w:lineRule="auto"/>
              <w:rPr>
                <w:rFonts w:cs="Arial"/>
              </w:rPr>
            </w:pPr>
            <w:r w:rsidRPr="00663318">
              <w:rPr>
                <w:rFonts w:cs="Arial"/>
              </w:rPr>
              <w:t xml:space="preserve">This is also known as the 'right to be forgotten' and, in simple terms, enables you to request the deletion or removal of your information where: </w:t>
            </w:r>
          </w:p>
          <w:p w14:paraId="008B17E7" w14:textId="3F4524B8" w:rsidR="00750785" w:rsidRPr="00663318" w:rsidRDefault="00750785" w:rsidP="00750785">
            <w:pPr>
              <w:pStyle w:val="BodyText"/>
              <w:numPr>
                <w:ilvl w:val="0"/>
                <w:numId w:val="16"/>
              </w:numPr>
              <w:spacing w:before="120" w:after="120" w:line="360" w:lineRule="auto"/>
              <w:ind w:left="457" w:hanging="426"/>
              <w:rPr>
                <w:rFonts w:cs="Arial"/>
              </w:rPr>
            </w:pPr>
            <w:r>
              <w:rPr>
                <w:rFonts w:cs="Arial"/>
              </w:rPr>
              <w:t>y</w:t>
            </w:r>
            <w:r w:rsidRPr="00663318">
              <w:rPr>
                <w:rFonts w:cs="Arial"/>
              </w:rPr>
              <w:t xml:space="preserve">ou do not believe that we need your </w:t>
            </w:r>
            <w:r>
              <w:rPr>
                <w:rFonts w:cs="Arial"/>
              </w:rPr>
              <w:t xml:space="preserve">personal </w:t>
            </w:r>
            <w:r w:rsidRPr="00663318">
              <w:rPr>
                <w:rFonts w:cs="Arial"/>
              </w:rPr>
              <w:t xml:space="preserve">data in order to process it for the purposes set out in this Privacy </w:t>
            </w:r>
            <w:r w:rsidR="00C10F30">
              <w:rPr>
                <w:rFonts w:cs="Arial"/>
              </w:rPr>
              <w:t>Statement</w:t>
            </w:r>
            <w:r w:rsidRPr="00663318">
              <w:rPr>
                <w:rFonts w:cs="Arial"/>
              </w:rPr>
              <w:t>;</w:t>
            </w:r>
          </w:p>
          <w:p w14:paraId="7320AA11" w14:textId="77777777" w:rsidR="00750785" w:rsidRPr="00663318" w:rsidRDefault="00750785" w:rsidP="00750785">
            <w:pPr>
              <w:pStyle w:val="BodyText"/>
              <w:numPr>
                <w:ilvl w:val="0"/>
                <w:numId w:val="16"/>
              </w:numPr>
              <w:spacing w:before="120" w:after="120" w:line="360" w:lineRule="auto"/>
              <w:ind w:left="457" w:hanging="426"/>
              <w:rPr>
                <w:rFonts w:cs="Arial"/>
              </w:rPr>
            </w:pPr>
            <w:r>
              <w:rPr>
                <w:rFonts w:cs="Arial"/>
              </w:rPr>
              <w:t>i</w:t>
            </w:r>
            <w:r w:rsidRPr="00663318">
              <w:rPr>
                <w:rFonts w:cs="Arial"/>
              </w:rPr>
              <w:t xml:space="preserve">f you </w:t>
            </w:r>
            <w:r>
              <w:rPr>
                <w:rFonts w:cs="Arial"/>
              </w:rPr>
              <w:t>gave</w:t>
            </w:r>
            <w:r w:rsidRPr="00663318">
              <w:rPr>
                <w:rFonts w:cs="Arial"/>
              </w:rPr>
              <w:t xml:space="preserve"> us consent to process your </w:t>
            </w:r>
            <w:r>
              <w:rPr>
                <w:rFonts w:cs="Arial"/>
              </w:rPr>
              <w:t xml:space="preserve">personal </w:t>
            </w:r>
            <w:r w:rsidRPr="00663318">
              <w:rPr>
                <w:rFonts w:cs="Arial"/>
              </w:rPr>
              <w:t xml:space="preserve">data, you </w:t>
            </w:r>
            <w:r>
              <w:rPr>
                <w:rFonts w:cs="Arial"/>
              </w:rPr>
              <w:t xml:space="preserve">have </w:t>
            </w:r>
            <w:r w:rsidRPr="00663318">
              <w:rPr>
                <w:rFonts w:cs="Arial"/>
              </w:rPr>
              <w:t>withdraw</w:t>
            </w:r>
            <w:r>
              <w:rPr>
                <w:rFonts w:cs="Arial"/>
              </w:rPr>
              <w:t>n</w:t>
            </w:r>
            <w:r w:rsidRPr="00663318">
              <w:rPr>
                <w:rFonts w:cs="Arial"/>
              </w:rPr>
              <w:t xml:space="preserve"> that consent and we cannot otherwise legally process your </w:t>
            </w:r>
            <w:r>
              <w:rPr>
                <w:rFonts w:cs="Arial"/>
              </w:rPr>
              <w:t xml:space="preserve">personal </w:t>
            </w:r>
            <w:r w:rsidRPr="00663318">
              <w:rPr>
                <w:rFonts w:cs="Arial"/>
              </w:rPr>
              <w:t>data;</w:t>
            </w:r>
          </w:p>
          <w:p w14:paraId="47295460" w14:textId="77777777" w:rsidR="00750785" w:rsidRPr="00663318" w:rsidRDefault="00750785" w:rsidP="00750785">
            <w:pPr>
              <w:pStyle w:val="BodyText"/>
              <w:numPr>
                <w:ilvl w:val="0"/>
                <w:numId w:val="16"/>
              </w:numPr>
              <w:spacing w:before="120" w:after="120" w:line="360" w:lineRule="auto"/>
              <w:ind w:left="457" w:hanging="426"/>
              <w:rPr>
                <w:rFonts w:cs="Arial"/>
              </w:rPr>
            </w:pPr>
            <w:r>
              <w:rPr>
                <w:rFonts w:cs="Arial"/>
              </w:rPr>
              <w:t>y</w:t>
            </w:r>
            <w:r w:rsidRPr="00663318">
              <w:rPr>
                <w:rFonts w:cs="Arial"/>
              </w:rPr>
              <w:t xml:space="preserve">ou object to our processing and we do not have any legitimate interests that mean we can continue to process your </w:t>
            </w:r>
            <w:r>
              <w:rPr>
                <w:rFonts w:cs="Arial"/>
              </w:rPr>
              <w:t xml:space="preserve">personal </w:t>
            </w:r>
            <w:r w:rsidRPr="00663318">
              <w:rPr>
                <w:rFonts w:cs="Arial"/>
              </w:rPr>
              <w:t>data; or</w:t>
            </w:r>
          </w:p>
          <w:p w14:paraId="1796B22E" w14:textId="77777777" w:rsidR="00750785" w:rsidRPr="00663318" w:rsidRDefault="00750785" w:rsidP="00750785">
            <w:pPr>
              <w:pStyle w:val="BodyText"/>
              <w:numPr>
                <w:ilvl w:val="0"/>
                <w:numId w:val="16"/>
              </w:numPr>
              <w:spacing w:before="120" w:after="120" w:line="360" w:lineRule="auto"/>
              <w:ind w:left="457" w:hanging="426"/>
              <w:rPr>
                <w:rFonts w:cs="Arial"/>
              </w:rPr>
            </w:pPr>
            <w:r>
              <w:rPr>
                <w:rFonts w:cs="Arial"/>
              </w:rPr>
              <w:t>y</w:t>
            </w:r>
            <w:r w:rsidRPr="00663318">
              <w:rPr>
                <w:rFonts w:cs="Arial"/>
              </w:rPr>
              <w:t>our</w:t>
            </w:r>
            <w:r>
              <w:rPr>
                <w:rFonts w:cs="Arial"/>
              </w:rPr>
              <w:t xml:space="preserve"> personal</w:t>
            </w:r>
            <w:r w:rsidRPr="00663318">
              <w:rPr>
                <w:rFonts w:cs="Arial"/>
              </w:rPr>
              <w:t xml:space="preserve"> data has been processed unlawfully or have not been erased when it should have been. </w:t>
            </w:r>
          </w:p>
        </w:tc>
      </w:tr>
      <w:tr w:rsidR="00750785" w:rsidRPr="00663318" w14:paraId="3940F96B" w14:textId="77777777" w:rsidTr="006316D0">
        <w:tc>
          <w:tcPr>
            <w:tcW w:w="2694" w:type="dxa"/>
          </w:tcPr>
          <w:p w14:paraId="71A5B8C4" w14:textId="77777777" w:rsidR="00750785" w:rsidRPr="00663318" w:rsidRDefault="00750785" w:rsidP="003536FA">
            <w:pPr>
              <w:pStyle w:val="BodyText"/>
              <w:spacing w:before="120" w:after="120" w:line="360" w:lineRule="auto"/>
              <w:rPr>
                <w:rFonts w:cs="Arial"/>
              </w:rPr>
            </w:pPr>
            <w:r>
              <w:rPr>
                <w:rFonts w:cs="Arial"/>
              </w:rPr>
              <w:t>R</w:t>
            </w:r>
            <w:r w:rsidRPr="00663318">
              <w:rPr>
                <w:rFonts w:cs="Arial"/>
              </w:rPr>
              <w:t>ight to restrict processing</w:t>
            </w:r>
          </w:p>
        </w:tc>
        <w:tc>
          <w:tcPr>
            <w:tcW w:w="6237" w:type="dxa"/>
          </w:tcPr>
          <w:p w14:paraId="7DAE2FD6" w14:textId="77777777" w:rsidR="00750785" w:rsidRPr="00663318" w:rsidRDefault="00750785" w:rsidP="006316D0">
            <w:pPr>
              <w:pStyle w:val="BodyText"/>
              <w:spacing w:before="120" w:after="120" w:line="360" w:lineRule="auto"/>
              <w:rPr>
                <w:rFonts w:cs="Arial"/>
              </w:rPr>
            </w:pPr>
            <w:r w:rsidRPr="00663318">
              <w:rPr>
                <w:rFonts w:cs="Arial"/>
              </w:rPr>
              <w:t>You have rights to 'block' or suppress further use of your information. When processing is restricted</w:t>
            </w:r>
            <w:r>
              <w:rPr>
                <w:rFonts w:cs="Arial"/>
              </w:rPr>
              <w:t>,</w:t>
            </w:r>
            <w:r w:rsidRPr="00663318">
              <w:rPr>
                <w:rFonts w:cs="Arial"/>
              </w:rPr>
              <w:t xml:space="preserve"> we can still store your information </w:t>
            </w:r>
            <w:r>
              <w:rPr>
                <w:rFonts w:cs="Arial"/>
              </w:rPr>
              <w:t>(</w:t>
            </w:r>
            <w:r w:rsidRPr="00663318">
              <w:rPr>
                <w:rFonts w:cs="Arial"/>
              </w:rPr>
              <w:t xml:space="preserve">but </w:t>
            </w:r>
            <w:r>
              <w:rPr>
                <w:rFonts w:cs="Arial"/>
              </w:rPr>
              <w:t>cannot</w:t>
            </w:r>
            <w:r w:rsidRPr="00663318">
              <w:rPr>
                <w:rFonts w:cs="Arial"/>
              </w:rPr>
              <w:t xml:space="preserve"> use it further</w:t>
            </w:r>
            <w:r>
              <w:rPr>
                <w:rFonts w:cs="Arial"/>
              </w:rPr>
              <w:t>)</w:t>
            </w:r>
            <w:r w:rsidRPr="00663318">
              <w:rPr>
                <w:rFonts w:cs="Arial"/>
              </w:rPr>
              <w:t xml:space="preserve">. You may request that we stop processing your personal data temporarily if: </w:t>
            </w:r>
          </w:p>
          <w:p w14:paraId="1E6E0FAB" w14:textId="77777777" w:rsidR="00750785" w:rsidRPr="00663318" w:rsidRDefault="00750785" w:rsidP="00750785">
            <w:pPr>
              <w:pStyle w:val="BodyText"/>
              <w:numPr>
                <w:ilvl w:val="0"/>
                <w:numId w:val="16"/>
              </w:numPr>
              <w:spacing w:before="120" w:after="120" w:line="360" w:lineRule="auto"/>
              <w:ind w:left="457" w:hanging="426"/>
              <w:rPr>
                <w:rFonts w:cs="Arial"/>
              </w:rPr>
            </w:pPr>
            <w:r>
              <w:rPr>
                <w:rFonts w:cs="Arial"/>
              </w:rPr>
              <w:lastRenderedPageBreak/>
              <w:t>y</w:t>
            </w:r>
            <w:r w:rsidRPr="00663318">
              <w:rPr>
                <w:rFonts w:cs="Arial"/>
              </w:rPr>
              <w:t xml:space="preserve">ou do not think your </w:t>
            </w:r>
            <w:r>
              <w:rPr>
                <w:rFonts w:cs="Arial"/>
              </w:rPr>
              <w:t xml:space="preserve">persona </w:t>
            </w:r>
            <w:r w:rsidRPr="00663318">
              <w:rPr>
                <w:rFonts w:cs="Arial"/>
              </w:rPr>
              <w:t>data is accurate. We will start processing again once we have checked whether or not the</w:t>
            </w:r>
            <w:r>
              <w:rPr>
                <w:rFonts w:cs="Arial"/>
              </w:rPr>
              <w:t xml:space="preserve"> personal</w:t>
            </w:r>
            <w:r w:rsidRPr="00663318">
              <w:rPr>
                <w:rFonts w:cs="Arial"/>
              </w:rPr>
              <w:t xml:space="preserve"> data is accurate;</w:t>
            </w:r>
          </w:p>
          <w:p w14:paraId="7F5BCE63" w14:textId="77777777" w:rsidR="00750785" w:rsidRPr="00663318" w:rsidRDefault="00750785" w:rsidP="00750785">
            <w:pPr>
              <w:pStyle w:val="BodyText"/>
              <w:numPr>
                <w:ilvl w:val="0"/>
                <w:numId w:val="16"/>
              </w:numPr>
              <w:spacing w:before="120" w:after="120" w:line="360" w:lineRule="auto"/>
              <w:ind w:left="457" w:hanging="426"/>
              <w:rPr>
                <w:rFonts w:cs="Arial"/>
              </w:rPr>
            </w:pPr>
            <w:r>
              <w:rPr>
                <w:rFonts w:cs="Arial"/>
              </w:rPr>
              <w:t>t</w:t>
            </w:r>
            <w:r w:rsidRPr="00663318">
              <w:rPr>
                <w:rFonts w:cs="Arial"/>
              </w:rPr>
              <w:t xml:space="preserve">he processing is unlawful but you do not want to erase your </w:t>
            </w:r>
            <w:r>
              <w:rPr>
                <w:rFonts w:cs="Arial"/>
              </w:rPr>
              <w:t xml:space="preserve">personal </w:t>
            </w:r>
            <w:r w:rsidRPr="00663318">
              <w:rPr>
                <w:rFonts w:cs="Arial"/>
              </w:rPr>
              <w:t>data;</w:t>
            </w:r>
          </w:p>
          <w:p w14:paraId="00099FCF" w14:textId="77777777" w:rsidR="00750785" w:rsidRPr="00663318" w:rsidRDefault="00750785" w:rsidP="00750785">
            <w:pPr>
              <w:pStyle w:val="BodyText"/>
              <w:numPr>
                <w:ilvl w:val="0"/>
                <w:numId w:val="16"/>
              </w:numPr>
              <w:spacing w:before="120" w:after="120" w:line="360" w:lineRule="auto"/>
              <w:ind w:left="457" w:hanging="426"/>
              <w:rPr>
                <w:rFonts w:cs="Arial"/>
              </w:rPr>
            </w:pPr>
            <w:r>
              <w:rPr>
                <w:rFonts w:cs="Arial"/>
              </w:rPr>
              <w:t>w</w:t>
            </w:r>
            <w:r w:rsidRPr="00663318">
              <w:rPr>
                <w:rFonts w:cs="Arial"/>
              </w:rPr>
              <w:t xml:space="preserve">e no longer need the personal data for our processing, but you need the </w:t>
            </w:r>
            <w:r>
              <w:rPr>
                <w:rFonts w:cs="Arial"/>
              </w:rPr>
              <w:t xml:space="preserve">personal </w:t>
            </w:r>
            <w:r w:rsidRPr="00663318">
              <w:rPr>
                <w:rFonts w:cs="Arial"/>
              </w:rPr>
              <w:t xml:space="preserve">data to establish, exercise or defend legal claims; or </w:t>
            </w:r>
          </w:p>
          <w:p w14:paraId="0C4474C9" w14:textId="589FEFF4" w:rsidR="00750785" w:rsidRPr="00663318" w:rsidRDefault="00750785" w:rsidP="00A94672">
            <w:pPr>
              <w:pStyle w:val="BodyText"/>
              <w:numPr>
                <w:ilvl w:val="0"/>
                <w:numId w:val="16"/>
              </w:numPr>
              <w:spacing w:before="120" w:after="120" w:line="360" w:lineRule="auto"/>
              <w:ind w:left="457" w:hanging="426"/>
              <w:rPr>
                <w:rFonts w:cs="Arial"/>
              </w:rPr>
            </w:pPr>
            <w:r>
              <w:rPr>
                <w:rFonts w:cs="Arial"/>
              </w:rPr>
              <w:t>y</w:t>
            </w:r>
            <w:r w:rsidRPr="00663318">
              <w:rPr>
                <w:rFonts w:cs="Arial"/>
              </w:rPr>
              <w:t xml:space="preserve">ou have objected to the processing because you believe that your interests should override </w:t>
            </w:r>
            <w:r w:rsidR="00A94672">
              <w:rPr>
                <w:rFonts w:cs="Arial"/>
              </w:rPr>
              <w:t>our</w:t>
            </w:r>
            <w:r w:rsidRPr="00663318">
              <w:rPr>
                <w:rFonts w:cs="Arial"/>
              </w:rPr>
              <w:t xml:space="preserve"> legitimate interests. </w:t>
            </w:r>
          </w:p>
        </w:tc>
      </w:tr>
      <w:tr w:rsidR="00750785" w:rsidRPr="00663318" w14:paraId="55F2A698" w14:textId="77777777" w:rsidTr="006316D0">
        <w:tc>
          <w:tcPr>
            <w:tcW w:w="2694" w:type="dxa"/>
          </w:tcPr>
          <w:p w14:paraId="0CAD606D" w14:textId="77777777" w:rsidR="00750785" w:rsidRPr="00663318" w:rsidRDefault="00750785" w:rsidP="009C14AE">
            <w:pPr>
              <w:pStyle w:val="BodyText"/>
              <w:spacing w:before="120" w:after="120" w:line="360" w:lineRule="auto"/>
              <w:rPr>
                <w:rFonts w:cs="Arial"/>
              </w:rPr>
            </w:pPr>
            <w:r>
              <w:rPr>
                <w:rFonts w:cs="Arial"/>
              </w:rPr>
              <w:lastRenderedPageBreak/>
              <w:t>R</w:t>
            </w:r>
            <w:r w:rsidRPr="00663318">
              <w:rPr>
                <w:rFonts w:cs="Arial"/>
              </w:rPr>
              <w:t xml:space="preserve">ight to data portability </w:t>
            </w:r>
          </w:p>
        </w:tc>
        <w:tc>
          <w:tcPr>
            <w:tcW w:w="6237" w:type="dxa"/>
          </w:tcPr>
          <w:p w14:paraId="7258DBBC" w14:textId="77777777" w:rsidR="00750785" w:rsidRPr="00663318" w:rsidRDefault="00750785" w:rsidP="006316D0">
            <w:pPr>
              <w:pStyle w:val="BodyText"/>
              <w:spacing w:before="120" w:after="120" w:line="360" w:lineRule="auto"/>
              <w:rPr>
                <w:rFonts w:cs="Arial"/>
              </w:rPr>
            </w:pPr>
            <w:r w:rsidRPr="00663318">
              <w:rPr>
                <w:rFonts w:cs="Arial"/>
              </w:rPr>
              <w:t xml:space="preserve">You have rights in certain circumstances to obtain and reuse your personal data for your own purposes across different services. </w:t>
            </w:r>
          </w:p>
        </w:tc>
      </w:tr>
      <w:tr w:rsidR="00750785" w:rsidRPr="00663318" w14:paraId="18BB7C88" w14:textId="77777777" w:rsidTr="006316D0">
        <w:tc>
          <w:tcPr>
            <w:tcW w:w="2694" w:type="dxa"/>
          </w:tcPr>
          <w:p w14:paraId="58EDF341" w14:textId="77777777" w:rsidR="00750785" w:rsidRPr="00663318" w:rsidRDefault="00750785" w:rsidP="009C14AE">
            <w:pPr>
              <w:pStyle w:val="BodyText"/>
              <w:spacing w:before="120" w:after="120" w:line="360" w:lineRule="auto"/>
              <w:rPr>
                <w:rFonts w:cs="Arial"/>
              </w:rPr>
            </w:pPr>
            <w:r>
              <w:rPr>
                <w:rFonts w:cs="Arial"/>
              </w:rPr>
              <w:t>R</w:t>
            </w:r>
            <w:r w:rsidRPr="00663318">
              <w:rPr>
                <w:rFonts w:cs="Arial"/>
              </w:rPr>
              <w:t>ight to object to processing</w:t>
            </w:r>
          </w:p>
        </w:tc>
        <w:tc>
          <w:tcPr>
            <w:tcW w:w="6237" w:type="dxa"/>
          </w:tcPr>
          <w:p w14:paraId="3B99DCE1" w14:textId="77777777" w:rsidR="00750785" w:rsidRPr="00663318" w:rsidRDefault="00750785" w:rsidP="006316D0">
            <w:pPr>
              <w:pStyle w:val="BodyText"/>
              <w:spacing w:before="120" w:after="120" w:line="360" w:lineRule="auto"/>
              <w:rPr>
                <w:rFonts w:cs="Arial"/>
              </w:rPr>
            </w:pPr>
            <w:r w:rsidRPr="00663318">
              <w:rPr>
                <w:rFonts w:cs="Arial"/>
              </w:rPr>
              <w:t xml:space="preserve">You have the right to object to certain types of processing </w:t>
            </w:r>
            <w:r>
              <w:rPr>
                <w:rFonts w:cs="Arial"/>
              </w:rPr>
              <w:t>(</w:t>
            </w:r>
            <w:r w:rsidRPr="00663318">
              <w:rPr>
                <w:rFonts w:cs="Arial"/>
              </w:rPr>
              <w:t>including processing based on our legitimate interests and processing for direct marketing</w:t>
            </w:r>
            <w:r>
              <w:rPr>
                <w:rFonts w:cs="Arial"/>
              </w:rPr>
              <w:t>)</w:t>
            </w:r>
            <w:r w:rsidRPr="00663318">
              <w:rPr>
                <w:rFonts w:cs="Arial"/>
              </w:rPr>
              <w:t>.</w:t>
            </w:r>
          </w:p>
        </w:tc>
      </w:tr>
      <w:tr w:rsidR="00750785" w:rsidRPr="00663318" w14:paraId="5A6EA838" w14:textId="77777777" w:rsidTr="006316D0">
        <w:tc>
          <w:tcPr>
            <w:tcW w:w="2694" w:type="dxa"/>
          </w:tcPr>
          <w:p w14:paraId="6BA52A3F" w14:textId="77777777" w:rsidR="00750785" w:rsidRPr="00663318" w:rsidRDefault="00750785" w:rsidP="009C14AE">
            <w:pPr>
              <w:pStyle w:val="BodyText"/>
              <w:spacing w:before="120" w:after="120" w:line="360" w:lineRule="auto"/>
              <w:rPr>
                <w:rFonts w:cs="Arial"/>
              </w:rPr>
            </w:pPr>
            <w:r>
              <w:rPr>
                <w:rFonts w:cs="Arial"/>
              </w:rPr>
              <w:t>R</w:t>
            </w:r>
            <w:r w:rsidRPr="00663318">
              <w:rPr>
                <w:rFonts w:cs="Arial"/>
              </w:rPr>
              <w:t>ight to withdraw consent</w:t>
            </w:r>
          </w:p>
        </w:tc>
        <w:tc>
          <w:tcPr>
            <w:tcW w:w="6237" w:type="dxa"/>
          </w:tcPr>
          <w:p w14:paraId="3A529F9C" w14:textId="0A99270C" w:rsidR="00750785" w:rsidRPr="00663318" w:rsidRDefault="00750785" w:rsidP="006316D0">
            <w:pPr>
              <w:pStyle w:val="BodyText"/>
              <w:spacing w:before="120" w:after="120" w:line="360" w:lineRule="auto"/>
              <w:rPr>
                <w:rFonts w:cs="Arial"/>
              </w:rPr>
            </w:pPr>
            <w:r w:rsidRPr="00663318">
              <w:rPr>
                <w:rFonts w:cs="Arial"/>
              </w:rPr>
              <w:t xml:space="preserve">If you have given your consent to anything we do with your personal data, you have the right to withdraw your consent at any time (although if you do </w:t>
            </w:r>
            <w:r>
              <w:rPr>
                <w:rFonts w:cs="Arial"/>
              </w:rPr>
              <w:t>withdraw consent</w:t>
            </w:r>
            <w:r w:rsidRPr="00663318">
              <w:rPr>
                <w:rFonts w:cs="Arial"/>
              </w:rPr>
              <w:t>,</w:t>
            </w:r>
            <w:r w:rsidR="00962455">
              <w:rPr>
                <w:rFonts w:cs="Arial"/>
              </w:rPr>
              <w:t xml:space="preserve"> </w:t>
            </w:r>
            <w:r w:rsidRPr="00663318">
              <w:rPr>
                <w:rFonts w:cs="Arial"/>
              </w:rPr>
              <w:t>that does not mean anything we have done with your personal data with your consent up to that point is unlawful.)</w:t>
            </w:r>
          </w:p>
          <w:p w14:paraId="0EC1ECBB" w14:textId="68B7E3F2" w:rsidR="00750785" w:rsidRPr="00663318" w:rsidRDefault="00750785" w:rsidP="006316D0">
            <w:pPr>
              <w:pStyle w:val="BodyText"/>
              <w:spacing w:before="120" w:after="120" w:line="360" w:lineRule="auto"/>
              <w:rPr>
                <w:rFonts w:cs="Arial"/>
              </w:rPr>
            </w:pPr>
            <w:r w:rsidRPr="00663318">
              <w:rPr>
                <w:rFonts w:cs="Arial"/>
              </w:rPr>
              <w:t>We make this withdrawal easy for you</w:t>
            </w:r>
            <w:r>
              <w:rPr>
                <w:rFonts w:cs="Arial"/>
              </w:rPr>
              <w:t>.</w:t>
            </w:r>
            <w:r w:rsidRPr="00663318">
              <w:rPr>
                <w:rFonts w:cs="Arial"/>
              </w:rPr>
              <w:t xml:space="preserve"> </w:t>
            </w:r>
            <w:r>
              <w:rPr>
                <w:rFonts w:cs="Arial"/>
              </w:rPr>
              <w:t xml:space="preserve">Please e-mail </w:t>
            </w:r>
            <w:hyperlink r:id="rId15" w:history="1">
              <w:r w:rsidR="001E7EC1" w:rsidRPr="0023412D">
                <w:rPr>
                  <w:rStyle w:val="Hyperlink"/>
                  <w:rFonts w:cs="Arial"/>
                </w:rPr>
                <w:t>hello@noumi.app</w:t>
              </w:r>
            </w:hyperlink>
            <w:r>
              <w:rPr>
                <w:rFonts w:cs="Arial"/>
              </w:rPr>
              <w:t xml:space="preserve"> if you wish to withdraw your consent at any time.</w:t>
            </w:r>
          </w:p>
          <w:p w14:paraId="40A3793B" w14:textId="77777777" w:rsidR="00750785" w:rsidRPr="00663318" w:rsidRDefault="00750785" w:rsidP="006316D0">
            <w:pPr>
              <w:pStyle w:val="BodyText"/>
              <w:spacing w:before="120" w:after="120" w:line="360" w:lineRule="auto"/>
              <w:rPr>
                <w:rFonts w:cs="Arial"/>
              </w:rPr>
            </w:pPr>
            <w:r w:rsidRPr="00663318">
              <w:rPr>
                <w:rFonts w:cs="Arial"/>
              </w:rPr>
              <w:t xml:space="preserve">We will also contact you via </w:t>
            </w:r>
            <w:r>
              <w:rPr>
                <w:rFonts w:cs="Arial"/>
              </w:rPr>
              <w:t>email</w:t>
            </w:r>
            <w:r w:rsidRPr="00663318">
              <w:rPr>
                <w:rFonts w:cs="Arial"/>
              </w:rPr>
              <w:t xml:space="preserve"> to allow you to assess the consent which you have given us. </w:t>
            </w:r>
          </w:p>
        </w:tc>
      </w:tr>
    </w:tbl>
    <w:p w14:paraId="623859BD" w14:textId="49378EA1" w:rsidR="00750785" w:rsidRDefault="00750785" w:rsidP="001E7EC1">
      <w:pPr>
        <w:keepNext/>
        <w:spacing w:after="0" w:line="360" w:lineRule="auto"/>
        <w:outlineLvl w:val="0"/>
        <w:rPr>
          <w:rFonts w:cs="Arial"/>
          <w:b/>
          <w:u w:val="single"/>
        </w:rPr>
      </w:pPr>
    </w:p>
    <w:p w14:paraId="26D788FE" w14:textId="77777777" w:rsidR="00750785" w:rsidRPr="00952109" w:rsidRDefault="00750785" w:rsidP="001E7EC1">
      <w:pPr>
        <w:pStyle w:val="Simple2"/>
        <w:spacing w:after="0"/>
      </w:pPr>
      <w:r w:rsidRPr="00AD38B3">
        <w:rPr>
          <w:rFonts w:cs="Arial"/>
        </w:rPr>
        <w:t xml:space="preserve">You may be entitled to compensation for damage caused by contravention of the </w:t>
      </w:r>
      <w:hyperlink w:anchor="DataLaws" w:history="1">
        <w:r w:rsidRPr="00D276BE">
          <w:rPr>
            <w:rFonts w:cs="Arial"/>
          </w:rPr>
          <w:t>Data Protection Laws</w:t>
        </w:r>
        <w:r w:rsidRPr="00952109">
          <w:t>.</w:t>
        </w:r>
      </w:hyperlink>
      <w:bookmarkEnd w:id="2"/>
    </w:p>
    <w:sectPr w:rsidR="00750785" w:rsidRPr="00952109" w:rsidSect="00C4303B">
      <w:footerReference w:type="even" r:id="rId16"/>
      <w:footerReference w:type="default" r:id="rId17"/>
      <w:footerReference w:type="first" r:id="rId18"/>
      <w:pgSz w:w="11907" w:h="16840" w:code="9"/>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owling WLG" w:date="2022-02-24T11:24:00Z" w:initials="GWLG">
    <w:p w14:paraId="23005EFF" w14:textId="43665DFC" w:rsidR="00542E00" w:rsidRPr="00542E00" w:rsidRDefault="00542E00">
      <w:pPr>
        <w:pStyle w:val="CommentText"/>
      </w:pPr>
      <w:r>
        <w:rPr>
          <w:rStyle w:val="CommentReference"/>
        </w:rPr>
        <w:annotationRef/>
      </w:r>
      <w:r w:rsidRPr="00542E00">
        <w:rPr>
          <w:b/>
          <w:highlight w:val="yellow"/>
        </w:rPr>
        <w:t>Note for Noumi:</w:t>
      </w:r>
      <w:r w:rsidRPr="00542E00">
        <w:rPr>
          <w:b/>
        </w:rPr>
        <w:t xml:space="preserve"> </w:t>
      </w:r>
      <w:r>
        <w:t>in our call of 13 February 2022, Noumi informed us that the version of the Noumi App that will be launched will be a 'minimum viable product'. The personal data collected through the Noumi App will only be used in order to provide the receipt wallet functionality. The privacy statement will need to be updated if the data processing activities change.</w:t>
      </w:r>
    </w:p>
  </w:comment>
  <w:comment w:id="1" w:author="Yameena Patel" w:date="2022-03-03T10:58:00Z" w:initials="YP">
    <w:p w14:paraId="2834B995" w14:textId="77777777" w:rsidR="00FF0FD5" w:rsidRDefault="00FF0FD5" w:rsidP="00E531E1">
      <w:pPr>
        <w:pStyle w:val="CommentText"/>
      </w:pPr>
      <w:r>
        <w:rPr>
          <w:rStyle w:val="CommentReference"/>
        </w:rPr>
        <w:annotationRef/>
      </w:r>
      <w:r>
        <w:t xml:space="preserve">Understood. We will consult Gowlings with any changes to functionality. </w:t>
      </w:r>
    </w:p>
  </w:comment>
  <w:comment w:id="7" w:author="Gowling WLG" w:date="2021-12-06T11:46:00Z" w:initials="GWLG">
    <w:p w14:paraId="3C111EE7" w14:textId="09C05423" w:rsidR="00707758" w:rsidRPr="00131B6B" w:rsidRDefault="00707758" w:rsidP="00707758">
      <w:pPr>
        <w:pStyle w:val="CommentText"/>
      </w:pPr>
      <w:r w:rsidRPr="00C47C9E">
        <w:rPr>
          <w:rStyle w:val="CommentReference"/>
          <w:rFonts w:ascii="Arial" w:hAnsi="Arial" w:cs="Arial"/>
          <w:b/>
        </w:rPr>
        <w:annotationRef/>
      </w:r>
      <w:r w:rsidRPr="00542E00">
        <w:rPr>
          <w:b/>
          <w:highlight w:val="yellow"/>
        </w:rPr>
        <w:t>Note for Noumi:</w:t>
      </w:r>
      <w:r w:rsidRPr="00131B6B">
        <w:rPr>
          <w:b/>
        </w:rPr>
        <w:t xml:space="preserve"> </w:t>
      </w:r>
      <w:r w:rsidRPr="00131B6B">
        <w:t>insert hyperlink to EULA.</w:t>
      </w:r>
    </w:p>
  </w:comment>
  <w:comment w:id="8" w:author="Gowling WLG" w:date="2022-02-24T11:33:00Z" w:initials="GWLG">
    <w:p w14:paraId="563EBF42" w14:textId="54949EA7" w:rsidR="00542E00" w:rsidRDefault="00542E00">
      <w:pPr>
        <w:pStyle w:val="CommentText"/>
      </w:pPr>
      <w:r>
        <w:rPr>
          <w:rStyle w:val="CommentReference"/>
        </w:rPr>
        <w:annotationRef/>
      </w:r>
      <w:r w:rsidRPr="00542E00">
        <w:rPr>
          <w:b/>
          <w:highlight w:val="yellow"/>
        </w:rPr>
        <w:t>Note for Noumi:</w:t>
      </w:r>
      <w:r w:rsidRPr="00131B6B">
        <w:rPr>
          <w:b/>
        </w:rPr>
        <w:t xml:space="preserve"> </w:t>
      </w:r>
      <w:r>
        <w:t xml:space="preserve">we understand that </w:t>
      </w:r>
      <w:r w:rsidR="00B65683">
        <w:t>sophisticated analytics will not be in place at launch and the tracking technology will not be deployed at launch.</w:t>
      </w:r>
    </w:p>
  </w:comment>
  <w:comment w:id="9" w:author="Yameena Patel" w:date="2022-03-03T10:59:00Z" w:initials="YP">
    <w:p w14:paraId="4BCD92BD" w14:textId="77777777" w:rsidR="00FF0FD5" w:rsidRDefault="00FF0FD5" w:rsidP="00EB5B69">
      <w:pPr>
        <w:pStyle w:val="CommentText"/>
      </w:pPr>
      <w:r>
        <w:rPr>
          <w:rStyle w:val="CommentReference"/>
        </w:rPr>
        <w:annotationRef/>
      </w:r>
      <w:r>
        <w:t xml:space="preserve">Correct. We will inform Gowlings of any changes . </w:t>
      </w:r>
    </w:p>
  </w:comment>
  <w:comment w:id="13" w:author="Gowling WLG" w:date="2022-02-24T11:39:00Z" w:initials="GWLG">
    <w:p w14:paraId="74DA0AEC" w14:textId="28832B30" w:rsidR="001B5FDB" w:rsidRDefault="001B5FDB">
      <w:pPr>
        <w:pStyle w:val="CommentText"/>
      </w:pPr>
      <w:r>
        <w:rPr>
          <w:rStyle w:val="CommentReference"/>
        </w:rPr>
        <w:annotationRef/>
      </w:r>
      <w:r w:rsidRPr="001B5FDB">
        <w:rPr>
          <w:b/>
        </w:rPr>
        <w:t>Note for Noumi:</w:t>
      </w:r>
      <w:r>
        <w:t xml:space="preserve"> updated to reflect the table at 10.3.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3005EFF" w15:done="0"/>
  <w15:commentEx w15:paraId="2834B995" w15:paraIdParent="23005EFF" w15:done="0"/>
  <w15:commentEx w15:paraId="3C111EE7" w15:done="0"/>
  <w15:commentEx w15:paraId="563EBF42" w15:done="0"/>
  <w15:commentEx w15:paraId="4BCD92BD" w15:paraIdParent="563EBF42" w15:done="0"/>
  <w15:commentEx w15:paraId="74DA0A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B18D6" w16cex:dateUtc="2022-02-24T11:24:00Z"/>
  <w16cex:commentExtensible w16cex:durableId="25CB1DDA" w16cex:dateUtc="2022-03-03T10:58:00Z"/>
  <w16cex:commentExtensible w16cex:durableId="2565E88E" w16cex:dateUtc="2021-12-06T11:46:00Z"/>
  <w16cex:commentExtensible w16cex:durableId="25CB18D8" w16cex:dateUtc="2022-02-24T11:33:00Z"/>
  <w16cex:commentExtensible w16cex:durableId="25CB1E02" w16cex:dateUtc="2022-03-03T10:59:00Z"/>
  <w16cex:commentExtensible w16cex:durableId="25CB18D9" w16cex:dateUtc="2022-02-24T11: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3005EFF" w16cid:durableId="25CB18D6"/>
  <w16cid:commentId w16cid:paraId="2834B995" w16cid:durableId="25CB1DDA"/>
  <w16cid:commentId w16cid:paraId="3C111EE7" w16cid:durableId="2565E88E"/>
  <w16cid:commentId w16cid:paraId="563EBF42" w16cid:durableId="25CB18D8"/>
  <w16cid:commentId w16cid:paraId="4BCD92BD" w16cid:durableId="25CB1E02"/>
  <w16cid:commentId w16cid:paraId="74DA0AEC" w16cid:durableId="25CB18D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978830" w14:textId="77777777" w:rsidR="009147DB" w:rsidRDefault="009147DB" w:rsidP="00D9108D">
      <w:pPr>
        <w:spacing w:after="0" w:line="240" w:lineRule="auto"/>
      </w:pPr>
      <w:r>
        <w:separator/>
      </w:r>
    </w:p>
  </w:endnote>
  <w:endnote w:type="continuationSeparator" w:id="0">
    <w:p w14:paraId="2DD8C025" w14:textId="77777777" w:rsidR="009147DB" w:rsidRDefault="009147DB" w:rsidP="00D910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8851D" w14:textId="6024D28F" w:rsidR="00A14E04" w:rsidRDefault="002F020D">
    <w:pPr>
      <w:pStyle w:val="Footer"/>
    </w:pPr>
    <w:r>
      <w:fldChar w:fldCharType="begin"/>
    </w:r>
    <w:r>
      <w:instrText xml:space="preserve"> DOCPROPERTY tikitDocRef \* MERGEFORMAT </w:instrText>
    </w:r>
    <w:r>
      <w:fldChar w:fldCharType="separate"/>
    </w:r>
    <w:ins w:id="15" w:author="Yameena Patel" w:date="2022-03-03T10:37:00Z">
      <w:r w:rsidR="00FF0FD5">
        <w:rPr>
          <w:b/>
          <w:bCs/>
          <w:lang w:val="en-US"/>
        </w:rPr>
        <w:t>Error! Unknown document property name.</w:t>
      </w:r>
    </w:ins>
    <w:del w:id="16" w:author="Yameena Patel" w:date="2022-03-03T10:37:00Z">
      <w:r w:rsidR="006529F7" w:rsidRPr="00305B2C" w:rsidDel="00FF0FD5">
        <w:rPr>
          <w:sz w:val="14"/>
        </w:rPr>
        <w:delText>Legal02#94487033v1[NXT08]</w:delText>
      </w:r>
    </w:del>
    <w:r>
      <w:rPr>
        <w:sz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365FD" w14:textId="135AC935" w:rsidR="00A67898" w:rsidRDefault="006529F7" w:rsidP="00C4303B">
    <w:pPr>
      <w:pStyle w:val="Footer"/>
      <w:jc w:val="left"/>
    </w:pPr>
    <w:r>
      <w:tab/>
    </w:r>
    <w:r>
      <w:fldChar w:fldCharType="begin"/>
    </w:r>
    <w:r>
      <w:instrText xml:space="preserve"> PAGE \* MERGEFORMAT </w:instrText>
    </w:r>
    <w:r>
      <w:fldChar w:fldCharType="separate"/>
    </w:r>
    <w:r w:rsidR="00D6455D">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74532" w14:textId="055A9F94" w:rsidR="00A14E04" w:rsidRDefault="002F020D">
    <w:pPr>
      <w:pStyle w:val="Footer"/>
    </w:pPr>
    <w:r>
      <w:fldChar w:fldCharType="begin"/>
    </w:r>
    <w:r>
      <w:instrText xml:space="preserve"> DOCPROPERTY tikitDocRef \* MERGEFORMAT </w:instrText>
    </w:r>
    <w:r>
      <w:fldChar w:fldCharType="separate"/>
    </w:r>
    <w:ins w:id="17" w:author="Yameena Patel" w:date="2022-03-03T10:37:00Z">
      <w:r w:rsidR="00FF0FD5">
        <w:rPr>
          <w:b/>
          <w:bCs/>
          <w:lang w:val="en-US"/>
        </w:rPr>
        <w:t>Error! Unknown document property name.</w:t>
      </w:r>
    </w:ins>
    <w:del w:id="18" w:author="Yameena Patel" w:date="2022-03-03T10:37:00Z">
      <w:r w:rsidR="006529F7" w:rsidRPr="00305B2C" w:rsidDel="00FF0FD5">
        <w:rPr>
          <w:sz w:val="14"/>
        </w:rPr>
        <w:delText>Legal02#94487033v1[NXT08]</w:delText>
      </w:r>
    </w:del>
    <w:r>
      <w:rPr>
        <w:sz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640B1B" w14:textId="77777777" w:rsidR="009147DB" w:rsidRDefault="009147DB" w:rsidP="00D9108D">
      <w:pPr>
        <w:spacing w:after="0" w:line="240" w:lineRule="auto"/>
      </w:pPr>
      <w:r>
        <w:separator/>
      </w:r>
    </w:p>
  </w:footnote>
  <w:footnote w:type="continuationSeparator" w:id="0">
    <w:p w14:paraId="7C3D429C" w14:textId="77777777" w:rsidR="009147DB" w:rsidRDefault="009147DB" w:rsidP="00D910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14D04"/>
    <w:multiLevelType w:val="multilevel"/>
    <w:tmpl w:val="E6D621B4"/>
    <w:lvl w:ilvl="0">
      <w:start w:val="1"/>
      <w:numFmt w:val="decimal"/>
      <w:pStyle w:val="TitleClause"/>
      <w:lvlText w:val="%1."/>
      <w:lvlJc w:val="left"/>
      <w:pPr>
        <w:tabs>
          <w:tab w:val="num" w:pos="720"/>
        </w:tabs>
        <w:ind w:left="720" w:hanging="720"/>
      </w:pPr>
      <w:rPr>
        <w:rFonts w:hint="default"/>
        <w:color w:val="000000"/>
      </w:rPr>
    </w:lvl>
    <w:lvl w:ilvl="1">
      <w:start w:val="1"/>
      <w:numFmt w:val="decimal"/>
      <w:pStyle w:val="Untitledsubclause1"/>
      <w:lvlText w:val="%1.%2"/>
      <w:lvlJc w:val="left"/>
      <w:pPr>
        <w:tabs>
          <w:tab w:val="num" w:pos="720"/>
        </w:tabs>
        <w:ind w:left="720" w:hanging="720"/>
      </w:pPr>
      <w:rPr>
        <w:rFonts w:hint="default"/>
      </w:rPr>
    </w:lvl>
    <w:lvl w:ilvl="2">
      <w:start w:val="1"/>
      <w:numFmt w:val="lowerLetter"/>
      <w:pStyle w:val="Untitledsubclause2"/>
      <w:lvlText w:val="(%3)"/>
      <w:lvlJc w:val="left"/>
      <w:pPr>
        <w:tabs>
          <w:tab w:val="num" w:pos="1555"/>
        </w:tabs>
        <w:ind w:left="1555" w:hanging="561"/>
      </w:pPr>
      <w:rPr>
        <w:rFonts w:hint="default"/>
        <w:color w:val="000000"/>
      </w:rPr>
    </w:lvl>
    <w:lvl w:ilvl="3">
      <w:start w:val="1"/>
      <w:numFmt w:val="lowerRoman"/>
      <w:pStyle w:val="Untitledsubclause3"/>
      <w:lvlText w:val="(%4)"/>
      <w:lvlJc w:val="left"/>
      <w:pPr>
        <w:tabs>
          <w:tab w:val="num" w:pos="2419"/>
        </w:tabs>
        <w:ind w:left="2275" w:hanging="576"/>
      </w:pPr>
      <w:rPr>
        <w:rFonts w:hint="default"/>
        <w:sz w:val="20"/>
      </w:rPr>
    </w:lvl>
    <w:lvl w:ilvl="4">
      <w:start w:val="1"/>
      <w:numFmt w:val="upperLetter"/>
      <w:pStyle w:val="Untitledsubclause4"/>
      <w:lvlText w:val="(%5)"/>
      <w:lvlJc w:val="left"/>
      <w:pPr>
        <w:tabs>
          <w:tab w:val="num" w:pos="2880"/>
        </w:tabs>
        <w:ind w:left="2880" w:hanging="72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C6D5E8B"/>
    <w:multiLevelType w:val="hybridMultilevel"/>
    <w:tmpl w:val="A40622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6632BA"/>
    <w:multiLevelType w:val="multilevel"/>
    <w:tmpl w:val="CE08A638"/>
    <w:lvl w:ilvl="0">
      <w:start w:val="1"/>
      <w:numFmt w:val="none"/>
      <w:pStyle w:val="definition"/>
      <w:suff w:val="nothing"/>
      <w:lvlText w:val=""/>
      <w:lvlJc w:val="left"/>
      <w:pPr>
        <w:ind w:left="0" w:firstLine="0"/>
      </w:pPr>
      <w:rPr>
        <w:rFonts w:hint="default"/>
      </w:rPr>
    </w:lvl>
    <w:lvl w:ilvl="1">
      <w:start w:val="1"/>
      <w:numFmt w:val="lowerLetter"/>
      <w:pStyle w:val="definitionsub"/>
      <w:lvlText w:val="(%2)"/>
      <w:lvlJc w:val="left"/>
      <w:pPr>
        <w:ind w:left="454" w:hanging="454"/>
      </w:pPr>
      <w:rPr>
        <w:rFonts w:hint="default"/>
      </w:rPr>
    </w:lvl>
    <w:lvl w:ilvl="2">
      <w:start w:val="1"/>
      <w:numFmt w:val="lowerRoman"/>
      <w:lvlText w:val="(%3)"/>
      <w:lvlJc w:val="left"/>
      <w:pPr>
        <w:tabs>
          <w:tab w:val="num" w:pos="851"/>
        </w:tabs>
        <w:ind w:left="851" w:hanging="397"/>
      </w:pPr>
      <w:rPr>
        <w:rFonts w:hint="default"/>
      </w:rPr>
    </w:lvl>
    <w:lvl w:ilvl="3">
      <w:start w:val="1"/>
      <w:numFmt w:val="lowerLetter"/>
      <w:lvlText w:val="(%4)"/>
      <w:lvlJc w:val="left"/>
      <w:pPr>
        <w:ind w:left="567" w:hanging="567"/>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3" w15:restartNumberingAfterBreak="0">
    <w:nsid w:val="0FD77125"/>
    <w:multiLevelType w:val="multilevel"/>
    <w:tmpl w:val="F2BEFB60"/>
    <w:lvl w:ilvl="0">
      <w:start w:val="1"/>
      <w:numFmt w:val="decimal"/>
      <w:lvlRestart w:val="0"/>
      <w:pStyle w:val="Simple1"/>
      <w:lvlText w:val="%1"/>
      <w:lvlJc w:val="left"/>
      <w:pPr>
        <w:tabs>
          <w:tab w:val="num" w:pos="709"/>
        </w:tabs>
        <w:ind w:left="709" w:hanging="709"/>
      </w:pPr>
      <w:rPr>
        <w:rFonts w:hint="default"/>
      </w:rPr>
    </w:lvl>
    <w:lvl w:ilvl="1">
      <w:start w:val="1"/>
      <w:numFmt w:val="decimal"/>
      <w:pStyle w:val="Simple2"/>
      <w:lvlText w:val="%1.%2"/>
      <w:lvlJc w:val="left"/>
      <w:pPr>
        <w:tabs>
          <w:tab w:val="num" w:pos="709"/>
        </w:tabs>
        <w:ind w:left="709" w:hanging="709"/>
      </w:pPr>
      <w:rPr>
        <w:rFonts w:hint="default"/>
        <w:b w:val="0"/>
      </w:rPr>
    </w:lvl>
    <w:lvl w:ilvl="2">
      <w:start w:val="1"/>
      <w:numFmt w:val="lowerLetter"/>
      <w:pStyle w:val="Simple3"/>
      <w:lvlText w:val="(%3)"/>
      <w:lvlJc w:val="left"/>
      <w:pPr>
        <w:tabs>
          <w:tab w:val="num" w:pos="1417"/>
        </w:tabs>
        <w:ind w:left="1417" w:hanging="708"/>
      </w:pPr>
      <w:rPr>
        <w:rFonts w:hint="default"/>
      </w:rPr>
    </w:lvl>
    <w:lvl w:ilvl="3">
      <w:start w:val="1"/>
      <w:numFmt w:val="lowerRoman"/>
      <w:pStyle w:val="Simple4"/>
      <w:lvlText w:val="(%4)"/>
      <w:lvlJc w:val="left"/>
      <w:pPr>
        <w:tabs>
          <w:tab w:val="num" w:pos="2126"/>
        </w:tabs>
        <w:ind w:left="2126" w:hanging="709"/>
      </w:pPr>
      <w:rPr>
        <w:rFonts w:hint="default"/>
      </w:rPr>
    </w:lvl>
    <w:lvl w:ilvl="4">
      <w:start w:val="1"/>
      <w:numFmt w:val="upperLetter"/>
      <w:pStyle w:val="Simple5"/>
      <w:lvlText w:val="(%5)"/>
      <w:lvlJc w:val="left"/>
      <w:pPr>
        <w:tabs>
          <w:tab w:val="num" w:pos="2835"/>
        </w:tabs>
        <w:ind w:left="2835" w:hanging="709"/>
      </w:pPr>
      <w:rPr>
        <w:rFonts w:hint="default"/>
      </w:rPr>
    </w:lvl>
    <w:lvl w:ilvl="5">
      <w:start w:val="1"/>
      <w:numFmt w:val="decimal"/>
      <w:pStyle w:val="Simple6"/>
      <w:lvlText w:val="%6)"/>
      <w:lvlJc w:val="left"/>
      <w:pPr>
        <w:tabs>
          <w:tab w:val="num" w:pos="3543"/>
        </w:tabs>
        <w:ind w:left="3543" w:hanging="708"/>
      </w:pPr>
      <w:rPr>
        <w:rFonts w:hint="default"/>
      </w:rPr>
    </w:lvl>
    <w:lvl w:ilvl="6">
      <w:start w:val="1"/>
      <w:numFmt w:val="lowerLetter"/>
      <w:lvlText w:val="%7)"/>
      <w:lvlJc w:val="left"/>
      <w:pPr>
        <w:tabs>
          <w:tab w:val="num" w:pos="4252"/>
        </w:tabs>
        <w:ind w:left="4252" w:hanging="709"/>
      </w:pPr>
      <w:rPr>
        <w:rFonts w:hint="default"/>
      </w:rPr>
    </w:lvl>
    <w:lvl w:ilvl="7">
      <w:start w:val="1"/>
      <w:numFmt w:val="lowerRoman"/>
      <w:pStyle w:val="Simple8"/>
      <w:lvlText w:val="%8)"/>
      <w:lvlJc w:val="left"/>
      <w:pPr>
        <w:tabs>
          <w:tab w:val="num" w:pos="4961"/>
        </w:tabs>
        <w:ind w:left="4961" w:hanging="709"/>
      </w:pPr>
      <w:rPr>
        <w:rFonts w:hint="default"/>
      </w:rPr>
    </w:lvl>
    <w:lvl w:ilvl="8">
      <w:start w:val="1"/>
      <w:numFmt w:val="upperLetter"/>
      <w:pStyle w:val="Simple9"/>
      <w:lvlText w:val="%9)"/>
      <w:lvlJc w:val="left"/>
      <w:pPr>
        <w:tabs>
          <w:tab w:val="num" w:pos="5669"/>
        </w:tabs>
        <w:ind w:left="5669" w:hanging="708"/>
      </w:pPr>
      <w:rPr>
        <w:rFonts w:hint="default"/>
      </w:rPr>
    </w:lvl>
  </w:abstractNum>
  <w:abstractNum w:abstractNumId="4" w15:restartNumberingAfterBreak="0">
    <w:nsid w:val="1BAC4DCC"/>
    <w:multiLevelType w:val="hybridMultilevel"/>
    <w:tmpl w:val="16F06D4A"/>
    <w:lvl w:ilvl="0" w:tplc="08090001">
      <w:start w:val="1"/>
      <w:numFmt w:val="bullet"/>
      <w:lvlText w:val=""/>
      <w:lvlJc w:val="left"/>
      <w:pPr>
        <w:ind w:left="643" w:hanging="360"/>
      </w:pPr>
      <w:rPr>
        <w:rFonts w:ascii="Symbol" w:hAnsi="Symbol" w:hint="default"/>
      </w:rPr>
    </w:lvl>
    <w:lvl w:ilvl="1" w:tplc="08090003">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5" w15:restartNumberingAfterBreak="0">
    <w:nsid w:val="1ED45055"/>
    <w:multiLevelType w:val="singleLevel"/>
    <w:tmpl w:val="00308B50"/>
    <w:lvl w:ilvl="0">
      <w:start w:val="1"/>
      <w:numFmt w:val="upperLetter"/>
      <w:pStyle w:val="definitionsub-sub"/>
      <w:lvlText w:val="(%1)"/>
      <w:lvlJc w:val="left"/>
      <w:pPr>
        <w:tabs>
          <w:tab w:val="num" w:pos="1134"/>
        </w:tabs>
        <w:ind w:left="1134" w:hanging="1134"/>
      </w:pPr>
      <w:rPr>
        <w:b w:val="0"/>
        <w:i w:val="0"/>
      </w:rPr>
    </w:lvl>
  </w:abstractNum>
  <w:abstractNum w:abstractNumId="6" w15:restartNumberingAfterBreak="0">
    <w:nsid w:val="3C153316"/>
    <w:multiLevelType w:val="hybridMultilevel"/>
    <w:tmpl w:val="0396E3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5C13D35"/>
    <w:multiLevelType w:val="multilevel"/>
    <w:tmpl w:val="C8982A8E"/>
    <w:lvl w:ilvl="0">
      <w:start w:val="1"/>
      <w:numFmt w:val="decimal"/>
      <w:lvlRestart w:val="0"/>
      <w:pStyle w:val="Heading1"/>
      <w:lvlText w:val="%1"/>
      <w:lvlJc w:val="left"/>
      <w:pPr>
        <w:tabs>
          <w:tab w:val="num" w:pos="709"/>
        </w:tabs>
        <w:ind w:left="709" w:hanging="709"/>
      </w:pPr>
      <w:rPr>
        <w:rFonts w:hint="default"/>
      </w:rPr>
    </w:lvl>
    <w:lvl w:ilvl="1">
      <w:start w:val="1"/>
      <w:numFmt w:val="decimal"/>
      <w:pStyle w:val="Heading2"/>
      <w:lvlText w:val="%1.%2"/>
      <w:lvlJc w:val="left"/>
      <w:pPr>
        <w:tabs>
          <w:tab w:val="num" w:pos="709"/>
        </w:tabs>
        <w:ind w:left="709" w:hanging="709"/>
      </w:pPr>
      <w:rPr>
        <w:rFonts w:hint="default"/>
      </w:rPr>
    </w:lvl>
    <w:lvl w:ilvl="2">
      <w:start w:val="1"/>
      <w:numFmt w:val="lowerLetter"/>
      <w:pStyle w:val="Heading3"/>
      <w:lvlText w:val="(%3)"/>
      <w:lvlJc w:val="left"/>
      <w:pPr>
        <w:tabs>
          <w:tab w:val="num" w:pos="1417"/>
        </w:tabs>
        <w:ind w:left="1417" w:hanging="708"/>
      </w:pPr>
      <w:rPr>
        <w:rFonts w:hint="default"/>
      </w:rPr>
    </w:lvl>
    <w:lvl w:ilvl="3">
      <w:start w:val="1"/>
      <w:numFmt w:val="lowerRoman"/>
      <w:pStyle w:val="Heading4"/>
      <w:lvlText w:val="(%4)"/>
      <w:lvlJc w:val="left"/>
      <w:pPr>
        <w:tabs>
          <w:tab w:val="num" w:pos="2126"/>
        </w:tabs>
        <w:ind w:left="2126" w:hanging="709"/>
      </w:pPr>
      <w:rPr>
        <w:rFonts w:hint="default"/>
      </w:rPr>
    </w:lvl>
    <w:lvl w:ilvl="4">
      <w:start w:val="1"/>
      <w:numFmt w:val="upperLetter"/>
      <w:pStyle w:val="Heading5"/>
      <w:lvlText w:val="(%5)"/>
      <w:lvlJc w:val="left"/>
      <w:pPr>
        <w:tabs>
          <w:tab w:val="num" w:pos="2835"/>
        </w:tabs>
        <w:ind w:left="2835" w:hanging="709"/>
      </w:pPr>
      <w:rPr>
        <w:rFonts w:hint="default"/>
      </w:rPr>
    </w:lvl>
    <w:lvl w:ilvl="5">
      <w:start w:val="1"/>
      <w:numFmt w:val="decimal"/>
      <w:pStyle w:val="Heading6"/>
      <w:lvlText w:val="%6)"/>
      <w:lvlJc w:val="left"/>
      <w:pPr>
        <w:tabs>
          <w:tab w:val="num" w:pos="3543"/>
        </w:tabs>
        <w:ind w:left="3543" w:hanging="708"/>
      </w:pPr>
      <w:rPr>
        <w:rFonts w:hint="default"/>
      </w:rPr>
    </w:lvl>
    <w:lvl w:ilvl="6">
      <w:start w:val="1"/>
      <w:numFmt w:val="lowerLetter"/>
      <w:lvlText w:val="%7)"/>
      <w:lvlJc w:val="left"/>
      <w:pPr>
        <w:tabs>
          <w:tab w:val="num" w:pos="4252"/>
        </w:tabs>
        <w:ind w:left="4252" w:hanging="709"/>
      </w:pPr>
      <w:rPr>
        <w:rFonts w:hint="default"/>
      </w:rPr>
    </w:lvl>
    <w:lvl w:ilvl="7">
      <w:start w:val="1"/>
      <w:numFmt w:val="lowerRoman"/>
      <w:pStyle w:val="Heading8"/>
      <w:lvlText w:val="%8)"/>
      <w:lvlJc w:val="left"/>
      <w:pPr>
        <w:tabs>
          <w:tab w:val="num" w:pos="4961"/>
        </w:tabs>
        <w:ind w:left="4961" w:hanging="709"/>
      </w:pPr>
      <w:rPr>
        <w:rFonts w:hint="default"/>
      </w:rPr>
    </w:lvl>
    <w:lvl w:ilvl="8">
      <w:start w:val="1"/>
      <w:numFmt w:val="upperLetter"/>
      <w:pStyle w:val="Heading9"/>
      <w:lvlText w:val="%9)"/>
      <w:lvlJc w:val="left"/>
      <w:pPr>
        <w:tabs>
          <w:tab w:val="num" w:pos="5669"/>
        </w:tabs>
        <w:ind w:left="5669" w:hanging="708"/>
      </w:pPr>
      <w:rPr>
        <w:rFonts w:hint="default"/>
      </w:rPr>
    </w:lvl>
  </w:abstractNum>
  <w:abstractNum w:abstractNumId="8" w15:restartNumberingAfterBreak="0">
    <w:nsid w:val="47F42723"/>
    <w:multiLevelType w:val="hybridMultilevel"/>
    <w:tmpl w:val="C09E1258"/>
    <w:lvl w:ilvl="0" w:tplc="270430A8">
      <w:start w:val="1"/>
      <w:numFmt w:val="lowerLetter"/>
      <w:pStyle w:val="subclause1Bullet1"/>
      <w:lvlText w:val="(%1)"/>
      <w:lvlJc w:val="left"/>
      <w:pPr>
        <w:ind w:left="1440" w:hanging="360"/>
      </w:pPr>
      <w:rPr>
        <w:rFonts w:ascii="Arial" w:eastAsia="Arial Unicode MS" w:hAnsi="Arial" w:cs="Arial"/>
        <w:color w:val="000000"/>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9" w15:restartNumberingAfterBreak="0">
    <w:nsid w:val="4AD16E5D"/>
    <w:multiLevelType w:val="hybridMultilevel"/>
    <w:tmpl w:val="75407F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52CA64A7"/>
    <w:multiLevelType w:val="hybridMultilevel"/>
    <w:tmpl w:val="FCC48E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2F95850"/>
    <w:multiLevelType w:val="singleLevel"/>
    <w:tmpl w:val="B30A1960"/>
    <w:lvl w:ilvl="0">
      <w:start w:val="1"/>
      <w:numFmt w:val="decimal"/>
      <w:pStyle w:val="Simple7"/>
      <w:lvlText w:val="(%1)"/>
      <w:lvlJc w:val="left"/>
      <w:pPr>
        <w:tabs>
          <w:tab w:val="num" w:pos="3402"/>
        </w:tabs>
        <w:ind w:left="3402" w:hanging="1134"/>
      </w:pPr>
    </w:lvl>
  </w:abstractNum>
  <w:abstractNum w:abstractNumId="12" w15:restartNumberingAfterBreak="0">
    <w:nsid w:val="676B47F3"/>
    <w:multiLevelType w:val="hybridMultilevel"/>
    <w:tmpl w:val="76563F98"/>
    <w:lvl w:ilvl="0" w:tplc="E6863F14">
      <w:start w:val="1"/>
      <w:numFmt w:val="decimal"/>
      <w:lvlText w:val="%1."/>
      <w:lvlJc w:val="left"/>
      <w:pPr>
        <w:ind w:left="360" w:hanging="360"/>
      </w:pPr>
      <w:rPr>
        <w:rFonts w:eastAsia="Arial Unicode MS" w:cs="Arial" w:hint="default"/>
        <w:color w:val="00000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76637A51"/>
    <w:multiLevelType w:val="multilevel"/>
    <w:tmpl w:val="5C64E4FA"/>
    <w:lvl w:ilvl="0">
      <w:start w:val="1"/>
      <w:numFmt w:val="bullet"/>
      <w:lvlRestart w:val="0"/>
      <w:pStyle w:val="Bullet1"/>
      <w:lvlText w:val=""/>
      <w:lvlJc w:val="left"/>
      <w:pPr>
        <w:tabs>
          <w:tab w:val="num" w:pos="709"/>
        </w:tabs>
        <w:ind w:left="709" w:hanging="709"/>
      </w:pPr>
      <w:rPr>
        <w:rFonts w:ascii="Symbol" w:hAnsi="Symbol" w:hint="default"/>
      </w:rPr>
    </w:lvl>
    <w:lvl w:ilvl="1">
      <w:start w:val="1"/>
      <w:numFmt w:val="bullet"/>
      <w:pStyle w:val="Bullet2"/>
      <w:lvlText w:val=""/>
      <w:lvlJc w:val="left"/>
      <w:pPr>
        <w:tabs>
          <w:tab w:val="num" w:pos="709"/>
        </w:tabs>
        <w:ind w:left="709" w:hanging="709"/>
      </w:pPr>
      <w:rPr>
        <w:rFonts w:ascii="Symbol" w:hAnsi="Symbol" w:hint="default"/>
      </w:rPr>
    </w:lvl>
    <w:lvl w:ilvl="2">
      <w:start w:val="1"/>
      <w:numFmt w:val="bullet"/>
      <w:pStyle w:val="Bullet3"/>
      <w:lvlText w:val=""/>
      <w:lvlJc w:val="left"/>
      <w:pPr>
        <w:tabs>
          <w:tab w:val="num" w:pos="1417"/>
        </w:tabs>
        <w:ind w:left="1417" w:hanging="708"/>
      </w:pPr>
      <w:rPr>
        <w:rFonts w:ascii="Symbol" w:hAnsi="Symbol" w:hint="default"/>
      </w:rPr>
    </w:lvl>
    <w:lvl w:ilvl="3">
      <w:start w:val="1"/>
      <w:numFmt w:val="bullet"/>
      <w:pStyle w:val="Bullet4"/>
      <w:lvlText w:val=""/>
      <w:lvlJc w:val="left"/>
      <w:pPr>
        <w:tabs>
          <w:tab w:val="num" w:pos="2126"/>
        </w:tabs>
        <w:ind w:left="2126" w:hanging="709"/>
      </w:pPr>
      <w:rPr>
        <w:rFonts w:ascii="Symbol" w:hAnsi="Symbol" w:hint="default"/>
      </w:rPr>
    </w:lvl>
    <w:lvl w:ilvl="4">
      <w:start w:val="1"/>
      <w:numFmt w:val="bullet"/>
      <w:pStyle w:val="Bullet5"/>
      <w:lvlText w:val=""/>
      <w:lvlJc w:val="left"/>
      <w:pPr>
        <w:tabs>
          <w:tab w:val="num" w:pos="2835"/>
        </w:tabs>
        <w:ind w:left="2835" w:hanging="709"/>
      </w:pPr>
      <w:rPr>
        <w:rFonts w:ascii="Symbol" w:hAnsi="Symbol" w:hint="default"/>
      </w:rPr>
    </w:lvl>
    <w:lvl w:ilvl="5">
      <w:start w:val="1"/>
      <w:numFmt w:val="bullet"/>
      <w:pStyle w:val="Bullet6"/>
      <w:lvlText w:val=""/>
      <w:lvlJc w:val="left"/>
      <w:pPr>
        <w:tabs>
          <w:tab w:val="num" w:pos="3543"/>
        </w:tabs>
        <w:ind w:left="3543" w:hanging="708"/>
      </w:pPr>
      <w:rPr>
        <w:rFonts w:ascii="Symbol" w:hAnsi="Symbol" w:hint="default"/>
      </w:rPr>
    </w:lvl>
    <w:lvl w:ilvl="6">
      <w:start w:val="1"/>
      <w:numFmt w:val="bullet"/>
      <w:pStyle w:val="Bullet7"/>
      <w:lvlText w:val=""/>
      <w:lvlJc w:val="left"/>
      <w:pPr>
        <w:tabs>
          <w:tab w:val="num" w:pos="4252"/>
        </w:tabs>
        <w:ind w:left="4252" w:hanging="709"/>
      </w:pPr>
      <w:rPr>
        <w:rFonts w:ascii="Symbol" w:hAnsi="Symbol" w:hint="default"/>
      </w:rPr>
    </w:lvl>
    <w:lvl w:ilvl="7">
      <w:start w:val="1"/>
      <w:numFmt w:val="bullet"/>
      <w:pStyle w:val="Bullet8"/>
      <w:lvlText w:val=""/>
      <w:lvlJc w:val="left"/>
      <w:pPr>
        <w:tabs>
          <w:tab w:val="num" w:pos="4961"/>
        </w:tabs>
        <w:ind w:left="4961" w:hanging="709"/>
      </w:pPr>
      <w:rPr>
        <w:rFonts w:ascii="Symbol" w:hAnsi="Symbol" w:hint="default"/>
      </w:rPr>
    </w:lvl>
    <w:lvl w:ilvl="8">
      <w:start w:val="1"/>
      <w:numFmt w:val="bullet"/>
      <w:pStyle w:val="Bullet9"/>
      <w:lvlText w:val=""/>
      <w:lvlJc w:val="left"/>
      <w:pPr>
        <w:tabs>
          <w:tab w:val="num" w:pos="5669"/>
        </w:tabs>
        <w:ind w:left="5669" w:hanging="708"/>
      </w:pPr>
      <w:rPr>
        <w:rFonts w:ascii="Symbol" w:hAnsi="Symbol" w:hint="default"/>
      </w:rPr>
    </w:lvl>
  </w:abstractNum>
  <w:abstractNum w:abstractNumId="14" w15:restartNumberingAfterBreak="0">
    <w:nsid w:val="794C32BC"/>
    <w:multiLevelType w:val="hybridMultilevel"/>
    <w:tmpl w:val="AA02B2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B147F05"/>
    <w:multiLevelType w:val="singleLevel"/>
    <w:tmpl w:val="47447FC4"/>
    <w:lvl w:ilvl="0">
      <w:start w:val="1"/>
      <w:numFmt w:val="decimal"/>
      <w:pStyle w:val="Parties"/>
      <w:lvlText w:val="(%1)"/>
      <w:lvlJc w:val="left"/>
      <w:pPr>
        <w:tabs>
          <w:tab w:val="num" w:pos="1134"/>
        </w:tabs>
        <w:ind w:left="1134" w:hanging="1134"/>
      </w:pPr>
      <w:rPr>
        <w:b w:val="0"/>
      </w:rPr>
    </w:lvl>
  </w:abstractNum>
  <w:abstractNum w:abstractNumId="16" w15:restartNumberingAfterBreak="0">
    <w:nsid w:val="7DFD2D7D"/>
    <w:multiLevelType w:val="hybridMultilevel"/>
    <w:tmpl w:val="7BFAB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5"/>
  </w:num>
  <w:num w:numId="4">
    <w:abstractNumId w:val="7"/>
  </w:num>
  <w:num w:numId="5">
    <w:abstractNumId w:val="15"/>
  </w:num>
  <w:num w:numId="6">
    <w:abstractNumId w:val="3"/>
  </w:num>
  <w:num w:numId="7">
    <w:abstractNumId w:val="11"/>
  </w:num>
  <w:num w:numId="8">
    <w:abstractNumId w:val="3"/>
  </w:num>
  <w:num w:numId="9">
    <w:abstractNumId w:val="12"/>
  </w:num>
  <w:num w:numId="10">
    <w:abstractNumId w:val="10"/>
  </w:num>
  <w:num w:numId="11">
    <w:abstractNumId w:val="1"/>
  </w:num>
  <w:num w:numId="12">
    <w:abstractNumId w:val="9"/>
  </w:num>
  <w:num w:numId="13">
    <w:abstractNumId w:val="8"/>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num>
  <w:num w:numId="16">
    <w:abstractNumId w:val="6"/>
  </w:num>
  <w:num w:numId="17">
    <w:abstractNumId w:val="14"/>
  </w:num>
  <w:num w:numId="18">
    <w:abstractNumId w:val="3"/>
  </w:num>
  <w:num w:numId="19">
    <w:abstractNumId w:val="3"/>
  </w:num>
  <w:num w:numId="20">
    <w:abstractNumId w:val="3"/>
  </w:num>
  <w:num w:numId="21">
    <w:abstractNumId w:val="3"/>
  </w:num>
  <w:num w:numId="22">
    <w:abstractNumId w:val="3"/>
  </w:num>
  <w:num w:numId="23">
    <w:abstractNumId w:val="4"/>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owling WLG">
    <w15:presenceInfo w15:providerId="None" w15:userId="Gowling WLG"/>
  </w15:person>
  <w15:person w15:author="Yameena Patel">
    <w15:presenceInfo w15:providerId="AD" w15:userId="S::y.patel@stmarysblackburn.ac.uk::6d803c0f-543c-4de0-9b01-4aaac51859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geView" w:val="3"/>
  </w:docVars>
  <w:rsids>
    <w:rsidRoot w:val="00D9108D"/>
    <w:rsid w:val="000163D5"/>
    <w:rsid w:val="00030362"/>
    <w:rsid w:val="00034236"/>
    <w:rsid w:val="0005320E"/>
    <w:rsid w:val="00056C94"/>
    <w:rsid w:val="00065050"/>
    <w:rsid w:val="00072D71"/>
    <w:rsid w:val="00095717"/>
    <w:rsid w:val="000A03D3"/>
    <w:rsid w:val="000B264D"/>
    <w:rsid w:val="000D5F12"/>
    <w:rsid w:val="001017EC"/>
    <w:rsid w:val="00103FE2"/>
    <w:rsid w:val="00131873"/>
    <w:rsid w:val="00131B6B"/>
    <w:rsid w:val="00176805"/>
    <w:rsid w:val="00185C43"/>
    <w:rsid w:val="00191493"/>
    <w:rsid w:val="001B1FFD"/>
    <w:rsid w:val="001B5FDB"/>
    <w:rsid w:val="001C16AC"/>
    <w:rsid w:val="001E44E3"/>
    <w:rsid w:val="001E7EC1"/>
    <w:rsid w:val="00211D79"/>
    <w:rsid w:val="00215294"/>
    <w:rsid w:val="00250715"/>
    <w:rsid w:val="002707E4"/>
    <w:rsid w:val="00292CB4"/>
    <w:rsid w:val="002C2BF8"/>
    <w:rsid w:val="002C5A66"/>
    <w:rsid w:val="002E0A07"/>
    <w:rsid w:val="002E2D81"/>
    <w:rsid w:val="002F020D"/>
    <w:rsid w:val="002F089E"/>
    <w:rsid w:val="003317DD"/>
    <w:rsid w:val="0034124B"/>
    <w:rsid w:val="003536FA"/>
    <w:rsid w:val="003875E5"/>
    <w:rsid w:val="003961FB"/>
    <w:rsid w:val="003A189A"/>
    <w:rsid w:val="003C407B"/>
    <w:rsid w:val="003D0269"/>
    <w:rsid w:val="003D04F6"/>
    <w:rsid w:val="003E6EE1"/>
    <w:rsid w:val="003F1401"/>
    <w:rsid w:val="00431155"/>
    <w:rsid w:val="0043296F"/>
    <w:rsid w:val="0045351F"/>
    <w:rsid w:val="004679D8"/>
    <w:rsid w:val="00471FA6"/>
    <w:rsid w:val="00492378"/>
    <w:rsid w:val="00497831"/>
    <w:rsid w:val="004B6134"/>
    <w:rsid w:val="004D27E2"/>
    <w:rsid w:val="004D7D9C"/>
    <w:rsid w:val="004E7F28"/>
    <w:rsid w:val="004F2186"/>
    <w:rsid w:val="00504CE3"/>
    <w:rsid w:val="00542E00"/>
    <w:rsid w:val="00570C77"/>
    <w:rsid w:val="00580793"/>
    <w:rsid w:val="005930F4"/>
    <w:rsid w:val="005A6E2A"/>
    <w:rsid w:val="005B675A"/>
    <w:rsid w:val="005F7CE8"/>
    <w:rsid w:val="00603298"/>
    <w:rsid w:val="006529F7"/>
    <w:rsid w:val="006877E9"/>
    <w:rsid w:val="006949F4"/>
    <w:rsid w:val="006C75CB"/>
    <w:rsid w:val="006E70FD"/>
    <w:rsid w:val="006F670A"/>
    <w:rsid w:val="00707758"/>
    <w:rsid w:val="00723BF1"/>
    <w:rsid w:val="00731E87"/>
    <w:rsid w:val="00733B69"/>
    <w:rsid w:val="00750785"/>
    <w:rsid w:val="00752D0E"/>
    <w:rsid w:val="00780614"/>
    <w:rsid w:val="0079306D"/>
    <w:rsid w:val="00793CB6"/>
    <w:rsid w:val="007A5EDA"/>
    <w:rsid w:val="007C58B3"/>
    <w:rsid w:val="007E5291"/>
    <w:rsid w:val="0080165C"/>
    <w:rsid w:val="008252DB"/>
    <w:rsid w:val="008329BA"/>
    <w:rsid w:val="0087102D"/>
    <w:rsid w:val="008A64C3"/>
    <w:rsid w:val="008C22CE"/>
    <w:rsid w:val="008E5645"/>
    <w:rsid w:val="008F3B97"/>
    <w:rsid w:val="009147DB"/>
    <w:rsid w:val="00962455"/>
    <w:rsid w:val="009A722C"/>
    <w:rsid w:val="009B1ABE"/>
    <w:rsid w:val="009C14AE"/>
    <w:rsid w:val="009C17EB"/>
    <w:rsid w:val="009C7B24"/>
    <w:rsid w:val="00A12F19"/>
    <w:rsid w:val="00A15461"/>
    <w:rsid w:val="00A52708"/>
    <w:rsid w:val="00A659A5"/>
    <w:rsid w:val="00A94672"/>
    <w:rsid w:val="00AA72D5"/>
    <w:rsid w:val="00AC6F68"/>
    <w:rsid w:val="00B07AC1"/>
    <w:rsid w:val="00B229F1"/>
    <w:rsid w:val="00B26AB6"/>
    <w:rsid w:val="00B4757A"/>
    <w:rsid w:val="00B52CAD"/>
    <w:rsid w:val="00B60F79"/>
    <w:rsid w:val="00B65683"/>
    <w:rsid w:val="00B814F9"/>
    <w:rsid w:val="00B9140F"/>
    <w:rsid w:val="00BB0EB0"/>
    <w:rsid w:val="00BC7208"/>
    <w:rsid w:val="00BF6E77"/>
    <w:rsid w:val="00C10F30"/>
    <w:rsid w:val="00C222AC"/>
    <w:rsid w:val="00C3279F"/>
    <w:rsid w:val="00C45A9A"/>
    <w:rsid w:val="00C47C9E"/>
    <w:rsid w:val="00C8078A"/>
    <w:rsid w:val="00C84AEF"/>
    <w:rsid w:val="00CA665D"/>
    <w:rsid w:val="00CD1DA6"/>
    <w:rsid w:val="00CD5383"/>
    <w:rsid w:val="00D33B2F"/>
    <w:rsid w:val="00D6455D"/>
    <w:rsid w:val="00D77D5E"/>
    <w:rsid w:val="00D9108D"/>
    <w:rsid w:val="00D91C80"/>
    <w:rsid w:val="00DA01B3"/>
    <w:rsid w:val="00DB0770"/>
    <w:rsid w:val="00DF0892"/>
    <w:rsid w:val="00E1263E"/>
    <w:rsid w:val="00E26389"/>
    <w:rsid w:val="00E639F0"/>
    <w:rsid w:val="00E66DDF"/>
    <w:rsid w:val="00E91089"/>
    <w:rsid w:val="00EA2905"/>
    <w:rsid w:val="00EB10E3"/>
    <w:rsid w:val="00F23435"/>
    <w:rsid w:val="00F40473"/>
    <w:rsid w:val="00F51264"/>
    <w:rsid w:val="00F5388E"/>
    <w:rsid w:val="00F54957"/>
    <w:rsid w:val="00F66C60"/>
    <w:rsid w:val="00F67A2F"/>
    <w:rsid w:val="00F74C16"/>
    <w:rsid w:val="00F85071"/>
    <w:rsid w:val="00F924A8"/>
    <w:rsid w:val="00F96E36"/>
    <w:rsid w:val="00FA7FC5"/>
    <w:rsid w:val="00FC273A"/>
    <w:rsid w:val="00FC5780"/>
    <w:rsid w:val="00FC7BFB"/>
    <w:rsid w:val="00FF0F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59EB1"/>
  <w15:chartTrackingRefBased/>
  <w15:docId w15:val="{3CB0C6C8-3148-4A28-B895-A39E40E70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5"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0" w:unhideWhenUsed="1" w:qFormat="1"/>
    <w:lsdException w:name="heading 8" w:semiHidden="1" w:uiPriority="10" w:unhideWhenUsed="1" w:qFormat="1"/>
    <w:lsdException w:name="heading 9" w:semiHidden="1" w:uiPriority="1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6" w:unhideWhenUsed="1"/>
    <w:lsdException w:name="toc 2" w:semiHidden="1" w:uiPriority="6" w:unhideWhenUsed="1"/>
    <w:lsdException w:name="toc 3" w:semiHidden="1" w:uiPriority="6"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lsdException w:name="annotation text" w:semiHidden="1" w:unhideWhenUsed="1"/>
    <w:lsdException w:name="header" w:semiHidden="1" w:uiPriority="5" w:unhideWhenUsed="1" w:qFormat="1"/>
    <w:lsdException w:name="footer" w:semiHidden="1" w:uiPriority="0" w:unhideWhenUsed="1" w:qFormat="1"/>
    <w:lsdException w:name="index heading" w:semiHidden="1" w:unhideWhenUsed="1"/>
    <w:lsdException w:name="caption" w:semiHidden="1" w:uiPriority="8"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7" w:unhideWhenUsed="1"/>
    <w:lsdException w:name="endnote reference" w:semiHidden="1" w:unhideWhenUsed="1"/>
    <w:lsdException w:name="endnote text" w:semiHidden="1" w:uiPriority="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2"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qFormat="1"/>
    <w:lsdException w:name="Body Text Indent 3" w:semiHidden="1" w:unhideWhenUsed="1"/>
    <w:lsdException w:name="Block Text" w:semiHidden="1" w:unhideWhenUsed="1"/>
    <w:lsdException w:name="Hyperlink" w:semiHidden="1" w:uiPriority="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5"/>
    <w:qFormat/>
    <w:rsid w:val="00D9108D"/>
    <w:pPr>
      <w:spacing w:after="280" w:line="280" w:lineRule="atLeast"/>
      <w:jc w:val="both"/>
    </w:pPr>
    <w:rPr>
      <w:rFonts w:ascii="Arial" w:hAnsi="Arial"/>
      <w:sz w:val="20"/>
      <w:szCs w:val="20"/>
    </w:rPr>
  </w:style>
  <w:style w:type="paragraph" w:styleId="Heading1">
    <w:name w:val="heading 1"/>
    <w:next w:val="Body1"/>
    <w:link w:val="Heading1Char"/>
    <w:uiPriority w:val="1"/>
    <w:qFormat/>
    <w:rsid w:val="00072D71"/>
    <w:pPr>
      <w:keepNext/>
      <w:widowControl w:val="0"/>
      <w:numPr>
        <w:numId w:val="4"/>
      </w:numPr>
      <w:spacing w:after="280" w:line="280" w:lineRule="atLeast"/>
      <w:jc w:val="both"/>
      <w:outlineLvl w:val="0"/>
    </w:pPr>
    <w:rPr>
      <w:rFonts w:ascii="Arial" w:hAnsi="Arial" w:cs="Arial"/>
      <w:b/>
      <w:bCs/>
      <w:caps/>
      <w:kern w:val="32"/>
      <w:sz w:val="20"/>
      <w:szCs w:val="32"/>
    </w:rPr>
  </w:style>
  <w:style w:type="paragraph" w:styleId="Heading2">
    <w:name w:val="heading 2"/>
    <w:next w:val="Body2"/>
    <w:link w:val="Heading2Char"/>
    <w:uiPriority w:val="1"/>
    <w:qFormat/>
    <w:rsid w:val="00072D71"/>
    <w:pPr>
      <w:numPr>
        <w:ilvl w:val="1"/>
        <w:numId w:val="4"/>
      </w:numPr>
      <w:spacing w:after="280" w:line="280" w:lineRule="atLeast"/>
      <w:jc w:val="both"/>
      <w:outlineLvl w:val="1"/>
    </w:pPr>
    <w:rPr>
      <w:rFonts w:ascii="Arial" w:hAnsi="Arial" w:cs="Arial"/>
      <w:bCs/>
      <w:iCs/>
      <w:sz w:val="20"/>
      <w:szCs w:val="28"/>
    </w:rPr>
  </w:style>
  <w:style w:type="paragraph" w:styleId="Heading3">
    <w:name w:val="heading 3"/>
    <w:next w:val="Body3"/>
    <w:link w:val="Heading3Char"/>
    <w:uiPriority w:val="1"/>
    <w:qFormat/>
    <w:rsid w:val="00072D71"/>
    <w:pPr>
      <w:numPr>
        <w:ilvl w:val="2"/>
        <w:numId w:val="4"/>
      </w:numPr>
      <w:spacing w:after="280" w:line="280" w:lineRule="atLeast"/>
      <w:jc w:val="both"/>
      <w:outlineLvl w:val="2"/>
    </w:pPr>
    <w:rPr>
      <w:rFonts w:ascii="Arial" w:hAnsi="Arial" w:cs="Arial"/>
      <w:bCs/>
      <w:sz w:val="20"/>
      <w:szCs w:val="26"/>
    </w:rPr>
  </w:style>
  <w:style w:type="paragraph" w:styleId="Heading4">
    <w:name w:val="heading 4"/>
    <w:next w:val="Body4"/>
    <w:link w:val="Heading4Char"/>
    <w:uiPriority w:val="1"/>
    <w:qFormat/>
    <w:rsid w:val="00072D71"/>
    <w:pPr>
      <w:numPr>
        <w:ilvl w:val="3"/>
        <w:numId w:val="4"/>
      </w:numPr>
      <w:spacing w:after="280" w:line="280" w:lineRule="atLeast"/>
      <w:jc w:val="both"/>
      <w:outlineLvl w:val="3"/>
    </w:pPr>
    <w:rPr>
      <w:rFonts w:ascii="Arial" w:hAnsi="Arial"/>
      <w:bCs/>
      <w:sz w:val="20"/>
      <w:szCs w:val="28"/>
    </w:rPr>
  </w:style>
  <w:style w:type="paragraph" w:styleId="Heading5">
    <w:name w:val="heading 5"/>
    <w:next w:val="Body5"/>
    <w:link w:val="Heading5Char"/>
    <w:uiPriority w:val="1"/>
    <w:qFormat/>
    <w:rsid w:val="00072D71"/>
    <w:pPr>
      <w:numPr>
        <w:ilvl w:val="4"/>
        <w:numId w:val="4"/>
      </w:numPr>
      <w:spacing w:after="280" w:line="280" w:lineRule="atLeast"/>
      <w:jc w:val="both"/>
      <w:outlineLvl w:val="4"/>
    </w:pPr>
    <w:rPr>
      <w:rFonts w:ascii="Arial" w:hAnsi="Arial"/>
      <w:bCs/>
      <w:iCs/>
      <w:sz w:val="20"/>
      <w:szCs w:val="26"/>
    </w:rPr>
  </w:style>
  <w:style w:type="paragraph" w:styleId="Heading6">
    <w:name w:val="heading 6"/>
    <w:next w:val="Body6"/>
    <w:link w:val="Heading6Char"/>
    <w:uiPriority w:val="1"/>
    <w:qFormat/>
    <w:rsid w:val="00072D71"/>
    <w:pPr>
      <w:numPr>
        <w:ilvl w:val="5"/>
        <w:numId w:val="4"/>
      </w:numPr>
      <w:spacing w:after="280" w:line="280" w:lineRule="atLeast"/>
      <w:jc w:val="both"/>
      <w:outlineLvl w:val="5"/>
    </w:pPr>
    <w:rPr>
      <w:rFonts w:ascii="Arial" w:hAnsi="Arial"/>
      <w:bCs/>
      <w:sz w:val="20"/>
      <w:szCs w:val="20"/>
    </w:rPr>
  </w:style>
  <w:style w:type="paragraph" w:styleId="Heading7">
    <w:name w:val="heading 7"/>
    <w:next w:val="Body7"/>
    <w:link w:val="Heading7Char"/>
    <w:uiPriority w:val="10"/>
    <w:qFormat/>
    <w:rsid w:val="00072D71"/>
    <w:pPr>
      <w:widowControl w:val="0"/>
      <w:tabs>
        <w:tab w:val="left" w:pos="3544"/>
        <w:tab w:val="num" w:pos="4252"/>
      </w:tabs>
      <w:spacing w:after="280" w:line="280" w:lineRule="atLeast"/>
      <w:ind w:left="4252" w:hanging="709"/>
      <w:jc w:val="both"/>
      <w:outlineLvl w:val="6"/>
    </w:pPr>
    <w:rPr>
      <w:rFonts w:ascii="Arial" w:hAnsi="Arial"/>
      <w:sz w:val="20"/>
      <w:szCs w:val="20"/>
    </w:rPr>
  </w:style>
  <w:style w:type="paragraph" w:styleId="Heading8">
    <w:name w:val="heading 8"/>
    <w:next w:val="Body8"/>
    <w:link w:val="Heading8Char"/>
    <w:uiPriority w:val="10"/>
    <w:rsid w:val="00072D71"/>
    <w:pPr>
      <w:widowControl w:val="0"/>
      <w:numPr>
        <w:ilvl w:val="7"/>
        <w:numId w:val="4"/>
      </w:numPr>
      <w:tabs>
        <w:tab w:val="left" w:pos="4253"/>
      </w:tabs>
      <w:spacing w:after="280" w:line="280" w:lineRule="atLeast"/>
      <w:jc w:val="both"/>
      <w:outlineLvl w:val="7"/>
    </w:pPr>
    <w:rPr>
      <w:rFonts w:ascii="Arial" w:hAnsi="Arial"/>
      <w:iCs/>
      <w:sz w:val="20"/>
      <w:szCs w:val="20"/>
    </w:rPr>
  </w:style>
  <w:style w:type="paragraph" w:styleId="Heading9">
    <w:name w:val="heading 9"/>
    <w:next w:val="Body9"/>
    <w:link w:val="Heading9Char"/>
    <w:uiPriority w:val="10"/>
    <w:rsid w:val="00072D71"/>
    <w:pPr>
      <w:widowControl w:val="0"/>
      <w:numPr>
        <w:ilvl w:val="8"/>
        <w:numId w:val="4"/>
      </w:numPr>
      <w:tabs>
        <w:tab w:val="left" w:pos="4961"/>
      </w:tabs>
      <w:spacing w:after="280" w:line="280" w:lineRule="atLeast"/>
      <w:jc w:val="both"/>
      <w:outlineLvl w:val="8"/>
    </w:pPr>
    <w:rPr>
      <w:rFonts w:ascii="Arial" w:hAnsi="Arial"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072D71"/>
    <w:rPr>
      <w:rFonts w:ascii="Tahoma" w:hAnsi="Tahoma" w:cs="Tahoma"/>
      <w:sz w:val="16"/>
      <w:szCs w:val="16"/>
    </w:rPr>
  </w:style>
  <w:style w:type="character" w:customStyle="1" w:styleId="BalloonTextChar">
    <w:name w:val="Balloon Text Char"/>
    <w:basedOn w:val="DefaultParagraphFont"/>
    <w:link w:val="BalloonText"/>
    <w:uiPriority w:val="99"/>
    <w:semiHidden/>
    <w:rsid w:val="00072D71"/>
    <w:rPr>
      <w:rFonts w:ascii="Tahoma" w:hAnsi="Tahoma" w:cs="Tahoma"/>
      <w:sz w:val="16"/>
      <w:szCs w:val="16"/>
    </w:rPr>
  </w:style>
  <w:style w:type="paragraph" w:styleId="BlockText">
    <w:name w:val="Block Text"/>
    <w:basedOn w:val="Normal"/>
    <w:uiPriority w:val="99"/>
    <w:semiHidden/>
    <w:rsid w:val="00072D71"/>
    <w:pPr>
      <w:spacing w:after="120"/>
      <w:ind w:left="1440" w:right="1440"/>
    </w:pPr>
  </w:style>
  <w:style w:type="paragraph" w:styleId="BodyText">
    <w:name w:val="Body Text"/>
    <w:link w:val="BodyTextChar"/>
    <w:qFormat/>
    <w:rsid w:val="00072D71"/>
    <w:pPr>
      <w:spacing w:after="280" w:line="280" w:lineRule="atLeast"/>
      <w:jc w:val="both"/>
    </w:pPr>
    <w:rPr>
      <w:rFonts w:ascii="Arial" w:hAnsi="Arial"/>
      <w:sz w:val="20"/>
      <w:szCs w:val="20"/>
    </w:rPr>
  </w:style>
  <w:style w:type="character" w:customStyle="1" w:styleId="BodyTextChar">
    <w:name w:val="Body Text Char"/>
    <w:basedOn w:val="DefaultParagraphFont"/>
    <w:link w:val="BodyText"/>
    <w:rsid w:val="00072D71"/>
    <w:rPr>
      <w:rFonts w:ascii="Arial" w:hAnsi="Arial"/>
      <w:sz w:val="20"/>
      <w:szCs w:val="20"/>
    </w:rPr>
  </w:style>
  <w:style w:type="paragraph" w:styleId="BodyText2">
    <w:name w:val="Body Text 2"/>
    <w:basedOn w:val="BodyText"/>
    <w:link w:val="BodyText2Char"/>
    <w:uiPriority w:val="99"/>
    <w:semiHidden/>
    <w:unhideWhenUsed/>
    <w:rsid w:val="00072D71"/>
    <w:pPr>
      <w:spacing w:after="120" w:line="480" w:lineRule="auto"/>
    </w:pPr>
  </w:style>
  <w:style w:type="character" w:customStyle="1" w:styleId="BodyText2Char">
    <w:name w:val="Body Text 2 Char"/>
    <w:basedOn w:val="DefaultParagraphFont"/>
    <w:link w:val="BodyText2"/>
    <w:uiPriority w:val="99"/>
    <w:semiHidden/>
    <w:rsid w:val="00072D71"/>
    <w:rPr>
      <w:rFonts w:ascii="Arial" w:hAnsi="Arial"/>
      <w:sz w:val="20"/>
      <w:szCs w:val="20"/>
    </w:rPr>
  </w:style>
  <w:style w:type="paragraph" w:styleId="BodyText3">
    <w:name w:val="Body Text 3"/>
    <w:basedOn w:val="BodyText"/>
    <w:link w:val="BodyText3Char"/>
    <w:uiPriority w:val="99"/>
    <w:semiHidden/>
    <w:unhideWhenUsed/>
    <w:rsid w:val="00072D71"/>
    <w:pPr>
      <w:spacing w:after="120"/>
    </w:pPr>
    <w:rPr>
      <w:sz w:val="16"/>
      <w:szCs w:val="16"/>
    </w:rPr>
  </w:style>
  <w:style w:type="character" w:customStyle="1" w:styleId="BodyText3Char">
    <w:name w:val="Body Text 3 Char"/>
    <w:basedOn w:val="DefaultParagraphFont"/>
    <w:link w:val="BodyText3"/>
    <w:uiPriority w:val="99"/>
    <w:semiHidden/>
    <w:rsid w:val="00072D71"/>
    <w:rPr>
      <w:rFonts w:ascii="Arial" w:hAnsi="Arial"/>
      <w:sz w:val="16"/>
      <w:szCs w:val="16"/>
    </w:rPr>
  </w:style>
  <w:style w:type="paragraph" w:customStyle="1" w:styleId="Body1">
    <w:name w:val="Body1"/>
    <w:qFormat/>
    <w:rsid w:val="00072D71"/>
    <w:pPr>
      <w:spacing w:after="280" w:line="280" w:lineRule="atLeast"/>
      <w:ind w:left="709"/>
      <w:jc w:val="both"/>
    </w:pPr>
    <w:rPr>
      <w:rFonts w:ascii="Arial" w:hAnsi="Arial"/>
      <w:sz w:val="20"/>
      <w:szCs w:val="20"/>
    </w:rPr>
  </w:style>
  <w:style w:type="paragraph" w:styleId="BodyTextIndent2">
    <w:name w:val="Body Text Indent 2"/>
    <w:basedOn w:val="Body1"/>
    <w:link w:val="BodyTextIndent2Char"/>
    <w:uiPriority w:val="99"/>
    <w:semiHidden/>
    <w:unhideWhenUsed/>
    <w:qFormat/>
    <w:rsid w:val="00072D71"/>
    <w:rPr>
      <w:b/>
      <w:i/>
    </w:rPr>
  </w:style>
  <w:style w:type="character" w:customStyle="1" w:styleId="BodyTextIndent2Char">
    <w:name w:val="Body Text Indent 2 Char"/>
    <w:basedOn w:val="DefaultParagraphFont"/>
    <w:link w:val="BodyTextIndent2"/>
    <w:uiPriority w:val="99"/>
    <w:semiHidden/>
    <w:rsid w:val="00072D71"/>
    <w:rPr>
      <w:rFonts w:ascii="Arial" w:hAnsi="Arial"/>
      <w:b/>
      <w:i/>
      <w:sz w:val="20"/>
      <w:szCs w:val="20"/>
    </w:rPr>
  </w:style>
  <w:style w:type="paragraph" w:styleId="BodyTextIndent3">
    <w:name w:val="Body Text Indent 3"/>
    <w:basedOn w:val="BodyText"/>
    <w:link w:val="BodyTextIndent3Char"/>
    <w:uiPriority w:val="99"/>
    <w:semiHidden/>
    <w:unhideWhenUsed/>
    <w:rsid w:val="00072D71"/>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072D71"/>
    <w:rPr>
      <w:rFonts w:ascii="Arial" w:hAnsi="Arial"/>
      <w:sz w:val="16"/>
      <w:szCs w:val="16"/>
    </w:rPr>
  </w:style>
  <w:style w:type="paragraph" w:customStyle="1" w:styleId="Body2">
    <w:name w:val="Body2"/>
    <w:qFormat/>
    <w:rsid w:val="00072D71"/>
    <w:pPr>
      <w:spacing w:after="280" w:line="280" w:lineRule="atLeast"/>
      <w:ind w:left="709"/>
      <w:jc w:val="both"/>
    </w:pPr>
    <w:rPr>
      <w:rFonts w:ascii="Arial" w:hAnsi="Arial"/>
      <w:sz w:val="20"/>
      <w:szCs w:val="20"/>
    </w:rPr>
  </w:style>
  <w:style w:type="paragraph" w:customStyle="1" w:styleId="Body3">
    <w:name w:val="Body3"/>
    <w:qFormat/>
    <w:rsid w:val="00072D71"/>
    <w:pPr>
      <w:spacing w:after="280" w:line="280" w:lineRule="atLeast"/>
      <w:ind w:left="1418"/>
      <w:jc w:val="both"/>
    </w:pPr>
    <w:rPr>
      <w:rFonts w:ascii="Arial" w:hAnsi="Arial"/>
      <w:sz w:val="20"/>
      <w:szCs w:val="20"/>
    </w:rPr>
  </w:style>
  <w:style w:type="paragraph" w:customStyle="1" w:styleId="Body4">
    <w:name w:val="Body4"/>
    <w:qFormat/>
    <w:rsid w:val="00072D71"/>
    <w:pPr>
      <w:spacing w:after="280" w:line="280" w:lineRule="atLeast"/>
      <w:ind w:left="2126"/>
      <w:jc w:val="both"/>
    </w:pPr>
    <w:rPr>
      <w:rFonts w:ascii="Arial" w:hAnsi="Arial"/>
      <w:sz w:val="20"/>
      <w:szCs w:val="20"/>
    </w:rPr>
  </w:style>
  <w:style w:type="paragraph" w:customStyle="1" w:styleId="Body5">
    <w:name w:val="Body5"/>
    <w:qFormat/>
    <w:rsid w:val="00072D71"/>
    <w:pPr>
      <w:spacing w:after="280" w:line="280" w:lineRule="atLeast"/>
      <w:ind w:left="2835"/>
      <w:jc w:val="both"/>
    </w:pPr>
    <w:rPr>
      <w:rFonts w:ascii="Arial" w:hAnsi="Arial"/>
      <w:sz w:val="20"/>
      <w:szCs w:val="20"/>
    </w:rPr>
  </w:style>
  <w:style w:type="paragraph" w:customStyle="1" w:styleId="Body6">
    <w:name w:val="Body6"/>
    <w:qFormat/>
    <w:rsid w:val="00072D71"/>
    <w:pPr>
      <w:spacing w:after="280" w:line="280" w:lineRule="atLeast"/>
      <w:ind w:left="3544"/>
      <w:jc w:val="both"/>
    </w:pPr>
    <w:rPr>
      <w:rFonts w:ascii="Arial" w:hAnsi="Arial"/>
      <w:sz w:val="20"/>
      <w:szCs w:val="20"/>
    </w:rPr>
  </w:style>
  <w:style w:type="paragraph" w:customStyle="1" w:styleId="Body7">
    <w:name w:val="Body7"/>
    <w:uiPriority w:val="10"/>
    <w:rsid w:val="00072D71"/>
    <w:pPr>
      <w:spacing w:after="280" w:line="280" w:lineRule="atLeast"/>
      <w:ind w:left="4253"/>
      <w:jc w:val="both"/>
    </w:pPr>
    <w:rPr>
      <w:rFonts w:ascii="Arial" w:hAnsi="Arial"/>
      <w:sz w:val="20"/>
      <w:szCs w:val="20"/>
    </w:rPr>
  </w:style>
  <w:style w:type="paragraph" w:customStyle="1" w:styleId="Body8">
    <w:name w:val="Body8"/>
    <w:uiPriority w:val="10"/>
    <w:rsid w:val="00072D71"/>
    <w:pPr>
      <w:spacing w:after="280" w:line="280" w:lineRule="atLeast"/>
      <w:ind w:left="4961"/>
      <w:jc w:val="both"/>
    </w:pPr>
    <w:rPr>
      <w:rFonts w:ascii="Arial" w:hAnsi="Arial"/>
      <w:sz w:val="20"/>
      <w:szCs w:val="20"/>
    </w:rPr>
  </w:style>
  <w:style w:type="paragraph" w:customStyle="1" w:styleId="Body9">
    <w:name w:val="Body9"/>
    <w:uiPriority w:val="10"/>
    <w:rsid w:val="00072D71"/>
    <w:pPr>
      <w:spacing w:after="280" w:line="280" w:lineRule="atLeast"/>
      <w:ind w:left="5670"/>
      <w:jc w:val="both"/>
    </w:pPr>
    <w:rPr>
      <w:rFonts w:ascii="Arial" w:hAnsi="Arial"/>
      <w:sz w:val="20"/>
      <w:szCs w:val="20"/>
    </w:rPr>
  </w:style>
  <w:style w:type="paragraph" w:customStyle="1" w:styleId="Bullet1">
    <w:name w:val="Bullet 1"/>
    <w:uiPriority w:val="4"/>
    <w:qFormat/>
    <w:rsid w:val="00072D71"/>
    <w:pPr>
      <w:numPr>
        <w:numId w:val="1"/>
      </w:numPr>
      <w:spacing w:after="280" w:line="280" w:lineRule="atLeast"/>
      <w:jc w:val="both"/>
    </w:pPr>
    <w:rPr>
      <w:rFonts w:ascii="Arial" w:hAnsi="Arial"/>
      <w:sz w:val="20"/>
      <w:szCs w:val="20"/>
    </w:rPr>
  </w:style>
  <w:style w:type="paragraph" w:customStyle="1" w:styleId="Bullet2">
    <w:name w:val="Bullet 2"/>
    <w:uiPriority w:val="4"/>
    <w:qFormat/>
    <w:rsid w:val="00072D71"/>
    <w:pPr>
      <w:numPr>
        <w:ilvl w:val="1"/>
        <w:numId w:val="1"/>
      </w:numPr>
      <w:spacing w:after="280" w:line="280" w:lineRule="atLeast"/>
      <w:jc w:val="both"/>
    </w:pPr>
    <w:rPr>
      <w:rFonts w:ascii="Arial" w:hAnsi="Arial"/>
      <w:sz w:val="20"/>
      <w:szCs w:val="20"/>
    </w:rPr>
  </w:style>
  <w:style w:type="paragraph" w:customStyle="1" w:styleId="Bullet3">
    <w:name w:val="Bullet 3"/>
    <w:uiPriority w:val="4"/>
    <w:qFormat/>
    <w:rsid w:val="00072D71"/>
    <w:pPr>
      <w:numPr>
        <w:ilvl w:val="2"/>
        <w:numId w:val="1"/>
      </w:numPr>
      <w:spacing w:after="280" w:line="280" w:lineRule="atLeast"/>
      <w:jc w:val="both"/>
    </w:pPr>
    <w:rPr>
      <w:rFonts w:ascii="Arial" w:hAnsi="Arial"/>
      <w:sz w:val="20"/>
      <w:szCs w:val="20"/>
    </w:rPr>
  </w:style>
  <w:style w:type="paragraph" w:customStyle="1" w:styleId="Bullet4">
    <w:name w:val="Bullet 4"/>
    <w:uiPriority w:val="4"/>
    <w:qFormat/>
    <w:rsid w:val="00072D71"/>
    <w:pPr>
      <w:numPr>
        <w:ilvl w:val="3"/>
        <w:numId w:val="1"/>
      </w:numPr>
      <w:spacing w:after="280" w:line="280" w:lineRule="atLeast"/>
      <w:jc w:val="both"/>
    </w:pPr>
    <w:rPr>
      <w:rFonts w:ascii="Arial" w:hAnsi="Arial"/>
      <w:sz w:val="20"/>
      <w:szCs w:val="20"/>
    </w:rPr>
  </w:style>
  <w:style w:type="paragraph" w:customStyle="1" w:styleId="Bullet5">
    <w:name w:val="Bullet 5"/>
    <w:uiPriority w:val="4"/>
    <w:qFormat/>
    <w:rsid w:val="00072D71"/>
    <w:pPr>
      <w:numPr>
        <w:ilvl w:val="4"/>
        <w:numId w:val="1"/>
      </w:numPr>
      <w:spacing w:after="280" w:line="280" w:lineRule="atLeast"/>
      <w:jc w:val="both"/>
    </w:pPr>
    <w:rPr>
      <w:rFonts w:ascii="Arial" w:hAnsi="Arial"/>
      <w:sz w:val="20"/>
      <w:szCs w:val="20"/>
    </w:rPr>
  </w:style>
  <w:style w:type="paragraph" w:customStyle="1" w:styleId="Bullet6">
    <w:name w:val="Bullet 6"/>
    <w:uiPriority w:val="4"/>
    <w:qFormat/>
    <w:rsid w:val="00072D71"/>
    <w:pPr>
      <w:numPr>
        <w:ilvl w:val="5"/>
        <w:numId w:val="1"/>
      </w:numPr>
      <w:spacing w:after="280" w:line="280" w:lineRule="atLeast"/>
      <w:jc w:val="both"/>
    </w:pPr>
    <w:rPr>
      <w:rFonts w:ascii="Arial" w:hAnsi="Arial"/>
      <w:sz w:val="20"/>
      <w:szCs w:val="20"/>
    </w:rPr>
  </w:style>
  <w:style w:type="paragraph" w:customStyle="1" w:styleId="Bullet7">
    <w:name w:val="Bullet 7"/>
    <w:uiPriority w:val="10"/>
    <w:qFormat/>
    <w:rsid w:val="00072D71"/>
    <w:pPr>
      <w:numPr>
        <w:ilvl w:val="6"/>
        <w:numId w:val="1"/>
      </w:numPr>
      <w:spacing w:after="280" w:line="280" w:lineRule="atLeast"/>
      <w:jc w:val="both"/>
    </w:pPr>
    <w:rPr>
      <w:rFonts w:ascii="Arial" w:hAnsi="Arial"/>
      <w:sz w:val="20"/>
      <w:szCs w:val="20"/>
    </w:rPr>
  </w:style>
  <w:style w:type="paragraph" w:customStyle="1" w:styleId="Bullet8">
    <w:name w:val="Bullet 8"/>
    <w:uiPriority w:val="10"/>
    <w:rsid w:val="00072D71"/>
    <w:pPr>
      <w:numPr>
        <w:ilvl w:val="7"/>
        <w:numId w:val="1"/>
      </w:numPr>
      <w:spacing w:after="280" w:line="280" w:lineRule="atLeast"/>
      <w:jc w:val="both"/>
    </w:pPr>
    <w:rPr>
      <w:rFonts w:ascii="Arial" w:hAnsi="Arial"/>
      <w:sz w:val="20"/>
      <w:szCs w:val="20"/>
    </w:rPr>
  </w:style>
  <w:style w:type="paragraph" w:customStyle="1" w:styleId="Bullet9">
    <w:name w:val="Bullet 9"/>
    <w:uiPriority w:val="10"/>
    <w:rsid w:val="00072D71"/>
    <w:pPr>
      <w:numPr>
        <w:ilvl w:val="8"/>
        <w:numId w:val="1"/>
      </w:numPr>
      <w:spacing w:after="280" w:line="280" w:lineRule="atLeast"/>
      <w:jc w:val="both"/>
    </w:pPr>
    <w:rPr>
      <w:rFonts w:ascii="Arial" w:hAnsi="Arial"/>
      <w:sz w:val="20"/>
      <w:szCs w:val="20"/>
    </w:rPr>
  </w:style>
  <w:style w:type="paragraph" w:styleId="Caption">
    <w:name w:val="caption"/>
    <w:basedOn w:val="Normal"/>
    <w:next w:val="Normal"/>
    <w:uiPriority w:val="8"/>
    <w:rsid w:val="00072D71"/>
    <w:pPr>
      <w:jc w:val="center"/>
    </w:pPr>
    <w:rPr>
      <w:b/>
      <w:bCs/>
    </w:rPr>
  </w:style>
  <w:style w:type="paragraph" w:customStyle="1" w:styleId="CorrespondenceAddress">
    <w:name w:val="CorrespondenceAddress"/>
    <w:basedOn w:val="Normal"/>
    <w:uiPriority w:val="8"/>
    <w:rsid w:val="00072D71"/>
  </w:style>
  <w:style w:type="paragraph" w:customStyle="1" w:styleId="CorrespondenceDeliveryInfo">
    <w:name w:val="CorrespondenceDeliveryInfo"/>
    <w:basedOn w:val="CorrespondenceAddress"/>
    <w:next w:val="CorrespondenceAddress"/>
    <w:uiPriority w:val="8"/>
    <w:rsid w:val="00072D71"/>
    <w:rPr>
      <w:b/>
    </w:rPr>
  </w:style>
  <w:style w:type="paragraph" w:customStyle="1" w:styleId="CorrespondenceHeader">
    <w:name w:val="CorrespondenceHeader"/>
    <w:basedOn w:val="BodyText"/>
    <w:uiPriority w:val="8"/>
    <w:rsid w:val="00072D71"/>
    <w:rPr>
      <w:sz w:val="16"/>
    </w:rPr>
  </w:style>
  <w:style w:type="paragraph" w:customStyle="1" w:styleId="CorrespondenceSubject">
    <w:name w:val="CorrespondenceSubject"/>
    <w:basedOn w:val="Normal"/>
    <w:next w:val="BodyText"/>
    <w:uiPriority w:val="8"/>
    <w:rsid w:val="00072D71"/>
    <w:rPr>
      <w:b/>
    </w:rPr>
  </w:style>
  <w:style w:type="paragraph" w:customStyle="1" w:styleId="definition">
    <w:name w:val="definition"/>
    <w:uiPriority w:val="7"/>
    <w:qFormat/>
    <w:rsid w:val="00072D71"/>
    <w:pPr>
      <w:numPr>
        <w:numId w:val="2"/>
      </w:numPr>
      <w:spacing w:after="280" w:line="280" w:lineRule="atLeast"/>
      <w:jc w:val="both"/>
    </w:pPr>
    <w:rPr>
      <w:rFonts w:ascii="Arial" w:eastAsia="Times New Roman" w:hAnsi="Arial" w:cs="Times New Roman"/>
      <w:sz w:val="20"/>
      <w:szCs w:val="20"/>
      <w:lang w:eastAsia="en-GB"/>
    </w:rPr>
  </w:style>
  <w:style w:type="paragraph" w:customStyle="1" w:styleId="definitionsub">
    <w:name w:val="definition sub"/>
    <w:link w:val="definitionsubChar"/>
    <w:uiPriority w:val="2"/>
    <w:qFormat/>
    <w:rsid w:val="00072D71"/>
    <w:pPr>
      <w:numPr>
        <w:ilvl w:val="1"/>
        <w:numId w:val="2"/>
      </w:numPr>
      <w:tabs>
        <w:tab w:val="left" w:pos="567"/>
      </w:tabs>
      <w:spacing w:after="280" w:line="280" w:lineRule="atLeast"/>
      <w:jc w:val="both"/>
    </w:pPr>
    <w:rPr>
      <w:rFonts w:ascii="Arial" w:eastAsia="Times New Roman" w:hAnsi="Arial" w:cs="Times New Roman"/>
      <w:sz w:val="20"/>
      <w:szCs w:val="20"/>
      <w:lang w:eastAsia="en-GB"/>
    </w:rPr>
  </w:style>
  <w:style w:type="character" w:customStyle="1" w:styleId="definitionsubChar">
    <w:name w:val="definition sub Char"/>
    <w:basedOn w:val="DefaultParagraphFont"/>
    <w:link w:val="definitionsub"/>
    <w:uiPriority w:val="2"/>
    <w:rsid w:val="00072D71"/>
    <w:rPr>
      <w:rFonts w:ascii="Arial" w:eastAsia="Times New Roman" w:hAnsi="Arial" w:cs="Times New Roman"/>
      <w:sz w:val="20"/>
      <w:szCs w:val="20"/>
      <w:lang w:eastAsia="en-GB"/>
    </w:rPr>
  </w:style>
  <w:style w:type="paragraph" w:customStyle="1" w:styleId="definitionsub-sub">
    <w:name w:val="definition sub-sub"/>
    <w:basedOn w:val="definitionsub"/>
    <w:link w:val="definitionsub-subChar"/>
    <w:uiPriority w:val="5"/>
    <w:qFormat/>
    <w:rsid w:val="00072D71"/>
    <w:pPr>
      <w:numPr>
        <w:ilvl w:val="0"/>
        <w:numId w:val="3"/>
      </w:numPr>
      <w:tabs>
        <w:tab w:val="clear" w:pos="1134"/>
        <w:tab w:val="left" w:pos="1021"/>
      </w:tabs>
    </w:pPr>
  </w:style>
  <w:style w:type="character" w:customStyle="1" w:styleId="definitionsub-subChar">
    <w:name w:val="definition sub-sub Char"/>
    <w:basedOn w:val="definitionsubChar"/>
    <w:link w:val="definitionsub-sub"/>
    <w:uiPriority w:val="5"/>
    <w:rsid w:val="00072D71"/>
    <w:rPr>
      <w:rFonts w:ascii="Arial" w:eastAsia="Times New Roman" w:hAnsi="Arial" w:cs="Times New Roman"/>
      <w:sz w:val="20"/>
      <w:szCs w:val="20"/>
      <w:lang w:eastAsia="en-GB"/>
    </w:rPr>
  </w:style>
  <w:style w:type="paragraph" w:customStyle="1" w:styleId="DLFrontPage">
    <w:name w:val="DLFrontPage"/>
    <w:basedOn w:val="Normal"/>
    <w:uiPriority w:val="8"/>
    <w:rsid w:val="00072D71"/>
    <w:pPr>
      <w:tabs>
        <w:tab w:val="left" w:pos="5940"/>
        <w:tab w:val="left" w:pos="6480"/>
      </w:tabs>
      <w:spacing w:after="220"/>
    </w:pPr>
  </w:style>
  <w:style w:type="paragraph" w:customStyle="1" w:styleId="DLFrontPageTitle">
    <w:name w:val="DLFrontPageTitle"/>
    <w:basedOn w:val="DLFrontPage"/>
    <w:uiPriority w:val="5"/>
    <w:qFormat/>
    <w:rsid w:val="00072D71"/>
    <w:pPr>
      <w:tabs>
        <w:tab w:val="clear" w:pos="6480"/>
        <w:tab w:val="left" w:pos="6660"/>
      </w:tabs>
      <w:spacing w:line="240" w:lineRule="auto"/>
      <w:jc w:val="center"/>
    </w:pPr>
  </w:style>
  <w:style w:type="paragraph" w:styleId="EndnoteText">
    <w:name w:val="endnote text"/>
    <w:basedOn w:val="Normal"/>
    <w:link w:val="EndnoteTextChar"/>
    <w:uiPriority w:val="9"/>
    <w:rsid w:val="00072D71"/>
  </w:style>
  <w:style w:type="character" w:customStyle="1" w:styleId="EndnoteTextChar">
    <w:name w:val="Endnote Text Char"/>
    <w:basedOn w:val="DefaultParagraphFont"/>
    <w:link w:val="EndnoteText"/>
    <w:uiPriority w:val="9"/>
    <w:rsid w:val="00072D71"/>
    <w:rPr>
      <w:rFonts w:ascii="Arial" w:hAnsi="Arial"/>
      <w:sz w:val="20"/>
      <w:szCs w:val="20"/>
    </w:rPr>
  </w:style>
  <w:style w:type="paragraph" w:styleId="EnvelopeAddress">
    <w:name w:val="envelope address"/>
    <w:basedOn w:val="Normal"/>
    <w:uiPriority w:val="99"/>
    <w:semiHidden/>
    <w:unhideWhenUsed/>
    <w:rsid w:val="00072D71"/>
    <w:pPr>
      <w:framePr w:w="7920" w:h="1980" w:hRule="exact" w:hSpace="180" w:wrap="auto" w:hAnchor="page" w:xAlign="center" w:yAlign="bottom"/>
      <w:ind w:left="2880"/>
    </w:pPr>
    <w:rPr>
      <w:rFonts w:eastAsiaTheme="majorEastAsia" w:cstheme="majorBidi"/>
      <w:sz w:val="24"/>
      <w:szCs w:val="24"/>
    </w:rPr>
  </w:style>
  <w:style w:type="paragraph" w:styleId="EnvelopeReturn">
    <w:name w:val="envelope return"/>
    <w:basedOn w:val="Normal"/>
    <w:uiPriority w:val="99"/>
    <w:semiHidden/>
    <w:unhideWhenUsed/>
    <w:rsid w:val="00072D71"/>
    <w:rPr>
      <w:rFonts w:eastAsiaTheme="majorEastAsia" w:cstheme="majorBidi"/>
    </w:rPr>
  </w:style>
  <w:style w:type="paragraph" w:styleId="Footer">
    <w:name w:val="footer"/>
    <w:basedOn w:val="Normal"/>
    <w:link w:val="FooterChar"/>
    <w:qFormat/>
    <w:rsid w:val="00072D71"/>
    <w:pPr>
      <w:tabs>
        <w:tab w:val="center" w:pos="4536"/>
        <w:tab w:val="right" w:pos="8306"/>
      </w:tabs>
      <w:spacing w:after="120" w:line="240" w:lineRule="auto"/>
    </w:pPr>
  </w:style>
  <w:style w:type="character" w:customStyle="1" w:styleId="FooterChar">
    <w:name w:val="Footer Char"/>
    <w:basedOn w:val="DefaultParagraphFont"/>
    <w:link w:val="Footer"/>
    <w:uiPriority w:val="5"/>
    <w:rsid w:val="00072D71"/>
    <w:rPr>
      <w:rFonts w:ascii="Arial" w:hAnsi="Arial"/>
      <w:sz w:val="20"/>
      <w:szCs w:val="20"/>
    </w:rPr>
  </w:style>
  <w:style w:type="paragraph" w:styleId="FootnoteText">
    <w:name w:val="footnote text"/>
    <w:basedOn w:val="Normal"/>
    <w:link w:val="FootnoteTextChar"/>
    <w:uiPriority w:val="9"/>
    <w:rsid w:val="00072D71"/>
    <w:rPr>
      <w:sz w:val="18"/>
    </w:rPr>
  </w:style>
  <w:style w:type="character" w:customStyle="1" w:styleId="FootnoteTextChar">
    <w:name w:val="Footnote Text Char"/>
    <w:basedOn w:val="DefaultParagraphFont"/>
    <w:link w:val="FootnoteText"/>
    <w:uiPriority w:val="9"/>
    <w:rsid w:val="00072D71"/>
    <w:rPr>
      <w:rFonts w:ascii="Arial" w:hAnsi="Arial"/>
      <w:sz w:val="18"/>
      <w:szCs w:val="20"/>
    </w:rPr>
  </w:style>
  <w:style w:type="paragraph" w:styleId="Header">
    <w:name w:val="header"/>
    <w:basedOn w:val="Normal"/>
    <w:link w:val="HeaderChar"/>
    <w:uiPriority w:val="5"/>
    <w:qFormat/>
    <w:rsid w:val="00072D71"/>
    <w:pPr>
      <w:tabs>
        <w:tab w:val="center" w:pos="4536"/>
        <w:tab w:val="right" w:pos="8306"/>
      </w:tabs>
    </w:pPr>
  </w:style>
  <w:style w:type="character" w:customStyle="1" w:styleId="HeaderChar">
    <w:name w:val="Header Char"/>
    <w:basedOn w:val="DefaultParagraphFont"/>
    <w:link w:val="Header"/>
    <w:uiPriority w:val="5"/>
    <w:rsid w:val="00072D71"/>
    <w:rPr>
      <w:rFonts w:ascii="Arial" w:hAnsi="Arial"/>
      <w:sz w:val="20"/>
      <w:szCs w:val="20"/>
    </w:rPr>
  </w:style>
  <w:style w:type="character" w:customStyle="1" w:styleId="Heading1Char">
    <w:name w:val="Heading 1 Char"/>
    <w:basedOn w:val="DefaultParagraphFont"/>
    <w:link w:val="Heading1"/>
    <w:uiPriority w:val="1"/>
    <w:rsid w:val="00072D71"/>
    <w:rPr>
      <w:rFonts w:ascii="Arial" w:hAnsi="Arial" w:cs="Arial"/>
      <w:b/>
      <w:bCs/>
      <w:caps/>
      <w:kern w:val="32"/>
      <w:sz w:val="20"/>
      <w:szCs w:val="32"/>
    </w:rPr>
  </w:style>
  <w:style w:type="character" w:customStyle="1" w:styleId="Heading2Char">
    <w:name w:val="Heading 2 Char"/>
    <w:basedOn w:val="DefaultParagraphFont"/>
    <w:link w:val="Heading2"/>
    <w:uiPriority w:val="1"/>
    <w:rsid w:val="00072D71"/>
    <w:rPr>
      <w:rFonts w:ascii="Arial" w:hAnsi="Arial" w:cs="Arial"/>
      <w:bCs/>
      <w:iCs/>
      <w:sz w:val="20"/>
      <w:szCs w:val="28"/>
    </w:rPr>
  </w:style>
  <w:style w:type="character" w:customStyle="1" w:styleId="Heading3Char">
    <w:name w:val="Heading 3 Char"/>
    <w:basedOn w:val="DefaultParagraphFont"/>
    <w:link w:val="Heading3"/>
    <w:uiPriority w:val="1"/>
    <w:rsid w:val="00072D71"/>
    <w:rPr>
      <w:rFonts w:ascii="Arial" w:hAnsi="Arial" w:cs="Arial"/>
      <w:bCs/>
      <w:sz w:val="20"/>
      <w:szCs w:val="26"/>
    </w:rPr>
  </w:style>
  <w:style w:type="character" w:customStyle="1" w:styleId="Heading4Char">
    <w:name w:val="Heading 4 Char"/>
    <w:basedOn w:val="DefaultParagraphFont"/>
    <w:link w:val="Heading4"/>
    <w:uiPriority w:val="1"/>
    <w:rsid w:val="00072D71"/>
    <w:rPr>
      <w:rFonts w:ascii="Arial" w:hAnsi="Arial"/>
      <w:bCs/>
      <w:sz w:val="20"/>
      <w:szCs w:val="28"/>
    </w:rPr>
  </w:style>
  <w:style w:type="character" w:customStyle="1" w:styleId="Heading5Char">
    <w:name w:val="Heading 5 Char"/>
    <w:basedOn w:val="DefaultParagraphFont"/>
    <w:link w:val="Heading5"/>
    <w:uiPriority w:val="1"/>
    <w:rsid w:val="00072D71"/>
    <w:rPr>
      <w:rFonts w:ascii="Arial" w:hAnsi="Arial"/>
      <w:bCs/>
      <w:iCs/>
      <w:sz w:val="20"/>
      <w:szCs w:val="26"/>
    </w:rPr>
  </w:style>
  <w:style w:type="character" w:customStyle="1" w:styleId="Heading6Char">
    <w:name w:val="Heading 6 Char"/>
    <w:basedOn w:val="DefaultParagraphFont"/>
    <w:link w:val="Heading6"/>
    <w:uiPriority w:val="1"/>
    <w:rsid w:val="00072D71"/>
    <w:rPr>
      <w:rFonts w:ascii="Arial" w:hAnsi="Arial"/>
      <w:bCs/>
      <w:sz w:val="20"/>
      <w:szCs w:val="20"/>
    </w:rPr>
  </w:style>
  <w:style w:type="character" w:customStyle="1" w:styleId="Heading7Char">
    <w:name w:val="Heading 7 Char"/>
    <w:basedOn w:val="DefaultParagraphFont"/>
    <w:link w:val="Heading7"/>
    <w:uiPriority w:val="10"/>
    <w:rsid w:val="00072D71"/>
    <w:rPr>
      <w:rFonts w:ascii="Arial" w:hAnsi="Arial"/>
      <w:sz w:val="20"/>
      <w:szCs w:val="20"/>
    </w:rPr>
  </w:style>
  <w:style w:type="character" w:customStyle="1" w:styleId="Heading8Char">
    <w:name w:val="Heading 8 Char"/>
    <w:basedOn w:val="DefaultParagraphFont"/>
    <w:link w:val="Heading8"/>
    <w:uiPriority w:val="10"/>
    <w:rsid w:val="00072D71"/>
    <w:rPr>
      <w:rFonts w:ascii="Arial" w:hAnsi="Arial"/>
      <w:iCs/>
      <w:sz w:val="20"/>
      <w:szCs w:val="20"/>
    </w:rPr>
  </w:style>
  <w:style w:type="character" w:customStyle="1" w:styleId="Heading9Char">
    <w:name w:val="Heading 9 Char"/>
    <w:basedOn w:val="DefaultParagraphFont"/>
    <w:link w:val="Heading9"/>
    <w:uiPriority w:val="10"/>
    <w:rsid w:val="00072D71"/>
    <w:rPr>
      <w:rFonts w:ascii="Arial" w:hAnsi="Arial" w:cs="Arial"/>
      <w:sz w:val="20"/>
      <w:szCs w:val="20"/>
    </w:rPr>
  </w:style>
  <w:style w:type="character" w:styleId="Hyperlink">
    <w:name w:val="Hyperlink"/>
    <w:uiPriority w:val="9"/>
    <w:unhideWhenUsed/>
    <w:rsid w:val="00072D71"/>
    <w:rPr>
      <w:color w:val="0000FF"/>
      <w:u w:val="single"/>
    </w:rPr>
  </w:style>
  <w:style w:type="paragraph" w:styleId="Index1">
    <w:name w:val="index 1"/>
    <w:basedOn w:val="Normal"/>
    <w:next w:val="Normal"/>
    <w:autoRedefine/>
    <w:uiPriority w:val="99"/>
    <w:semiHidden/>
    <w:unhideWhenUsed/>
    <w:rsid w:val="00072D71"/>
    <w:pPr>
      <w:ind w:left="220" w:hanging="220"/>
    </w:pPr>
  </w:style>
  <w:style w:type="paragraph" w:styleId="IndexHeading">
    <w:name w:val="index heading"/>
    <w:basedOn w:val="Normal"/>
    <w:next w:val="Index1"/>
    <w:uiPriority w:val="99"/>
    <w:semiHidden/>
    <w:unhideWhenUsed/>
    <w:rsid w:val="00072D71"/>
    <w:rPr>
      <w:rFonts w:eastAsiaTheme="majorEastAsia" w:cstheme="majorBidi"/>
      <w:b/>
      <w:bCs/>
    </w:rPr>
  </w:style>
  <w:style w:type="paragraph" w:styleId="MessageHeader">
    <w:name w:val="Message Header"/>
    <w:basedOn w:val="Normal"/>
    <w:link w:val="MessageHeaderChar"/>
    <w:uiPriority w:val="99"/>
    <w:semiHidden/>
    <w:unhideWhenUsed/>
    <w:rsid w:val="00072D71"/>
    <w:pPr>
      <w:pBdr>
        <w:top w:val="single" w:sz="6" w:space="1" w:color="auto"/>
        <w:left w:val="single" w:sz="6" w:space="1" w:color="auto"/>
        <w:bottom w:val="single" w:sz="6" w:space="1" w:color="auto"/>
        <w:right w:val="single" w:sz="6" w:space="1" w:color="auto"/>
      </w:pBdr>
      <w:shd w:val="pct20" w:color="auto" w:fill="auto"/>
      <w:ind w:left="1134" w:hanging="1134"/>
    </w:pPr>
    <w:rPr>
      <w:rFonts w:eastAsiaTheme="majorEastAsia" w:cstheme="majorBidi"/>
      <w:sz w:val="24"/>
      <w:szCs w:val="24"/>
    </w:rPr>
  </w:style>
  <w:style w:type="character" w:customStyle="1" w:styleId="MessageHeaderChar">
    <w:name w:val="Message Header Char"/>
    <w:basedOn w:val="DefaultParagraphFont"/>
    <w:link w:val="MessageHeader"/>
    <w:uiPriority w:val="99"/>
    <w:semiHidden/>
    <w:rsid w:val="00072D71"/>
    <w:rPr>
      <w:rFonts w:ascii="Arial" w:eastAsiaTheme="majorEastAsia" w:hAnsi="Arial" w:cstheme="majorBidi"/>
      <w:sz w:val="24"/>
      <w:szCs w:val="24"/>
      <w:shd w:val="pct20" w:color="auto" w:fill="auto"/>
    </w:rPr>
  </w:style>
  <w:style w:type="paragraph" w:customStyle="1" w:styleId="Notes">
    <w:name w:val="Notes"/>
    <w:basedOn w:val="Body1"/>
    <w:uiPriority w:val="5"/>
    <w:qFormat/>
    <w:rsid w:val="00072D71"/>
    <w:pPr>
      <w:shd w:val="clear" w:color="auto" w:fill="F2F2F2" w:themeFill="background1" w:themeFillShade="F2"/>
    </w:pPr>
    <w:rPr>
      <w:b/>
      <w:i/>
    </w:rPr>
  </w:style>
  <w:style w:type="character" w:styleId="PageNumber">
    <w:name w:val="page number"/>
    <w:basedOn w:val="DefaultParagraphFont"/>
    <w:uiPriority w:val="7"/>
    <w:rsid w:val="00072D71"/>
  </w:style>
  <w:style w:type="paragraph" w:customStyle="1" w:styleId="Parties">
    <w:name w:val="Parties"/>
    <w:uiPriority w:val="7"/>
    <w:qFormat/>
    <w:rsid w:val="00072D71"/>
    <w:pPr>
      <w:numPr>
        <w:numId w:val="5"/>
      </w:numPr>
      <w:tabs>
        <w:tab w:val="left" w:pos="709"/>
      </w:tabs>
      <w:spacing w:after="280" w:line="280" w:lineRule="atLeast"/>
      <w:jc w:val="both"/>
    </w:pPr>
    <w:rPr>
      <w:rFonts w:ascii="Arial" w:eastAsia="Times New Roman" w:hAnsi="Arial" w:cs="Times New Roman"/>
      <w:b/>
      <w:sz w:val="20"/>
      <w:szCs w:val="20"/>
      <w:lang w:eastAsia="en-GB"/>
    </w:rPr>
  </w:style>
  <w:style w:type="paragraph" w:customStyle="1" w:styleId="PartiesFront">
    <w:name w:val="Parties Front"/>
    <w:uiPriority w:val="7"/>
    <w:qFormat/>
    <w:rsid w:val="00072D71"/>
    <w:pPr>
      <w:tabs>
        <w:tab w:val="center" w:pos="4536"/>
        <w:tab w:val="left" w:pos="7921"/>
      </w:tabs>
      <w:spacing w:after="240" w:line="280" w:lineRule="atLeast"/>
      <w:ind w:right="1701"/>
      <w:jc w:val="both"/>
    </w:pPr>
    <w:rPr>
      <w:rFonts w:ascii="Arial" w:eastAsia="Times New Roman" w:hAnsi="Arial" w:cs="Times New Roman"/>
      <w:b/>
      <w:caps/>
      <w:sz w:val="20"/>
      <w:szCs w:val="20"/>
      <w:lang w:eastAsia="en-GB"/>
    </w:rPr>
  </w:style>
  <w:style w:type="paragraph" w:customStyle="1" w:styleId="Recitals">
    <w:name w:val="Recitals"/>
    <w:basedOn w:val="Body1"/>
    <w:uiPriority w:val="7"/>
    <w:qFormat/>
    <w:rsid w:val="00072D71"/>
    <w:pPr>
      <w:tabs>
        <w:tab w:val="left" w:pos="709"/>
        <w:tab w:val="num" w:pos="1134"/>
      </w:tabs>
      <w:ind w:left="1134" w:hanging="1134"/>
    </w:pPr>
    <w:rPr>
      <w:rFonts w:eastAsia="Times New Roman" w:cs="Times New Roman"/>
      <w:lang w:eastAsia="en-GB"/>
    </w:rPr>
  </w:style>
  <w:style w:type="paragraph" w:customStyle="1" w:styleId="Schedule1">
    <w:name w:val="Schedule 1"/>
    <w:basedOn w:val="BodyText"/>
    <w:next w:val="BodyText"/>
    <w:uiPriority w:val="2"/>
    <w:qFormat/>
    <w:rsid w:val="00072D71"/>
    <w:pPr>
      <w:keepNext/>
      <w:pageBreakBefore/>
      <w:jc w:val="center"/>
    </w:pPr>
    <w:rPr>
      <w:b/>
      <w:caps/>
    </w:rPr>
  </w:style>
  <w:style w:type="paragraph" w:customStyle="1" w:styleId="Schedule2">
    <w:name w:val="Schedule 2"/>
    <w:basedOn w:val="BodyText"/>
    <w:next w:val="BodyText"/>
    <w:uiPriority w:val="2"/>
    <w:qFormat/>
    <w:rsid w:val="00072D71"/>
    <w:pPr>
      <w:jc w:val="center"/>
    </w:pPr>
    <w:rPr>
      <w:b/>
    </w:rPr>
  </w:style>
  <w:style w:type="paragraph" w:customStyle="1" w:styleId="Simple1">
    <w:name w:val="Simple 1"/>
    <w:link w:val="Simple1Char"/>
    <w:uiPriority w:val="3"/>
    <w:qFormat/>
    <w:rsid w:val="00072D71"/>
    <w:pPr>
      <w:numPr>
        <w:numId w:val="8"/>
      </w:numPr>
      <w:tabs>
        <w:tab w:val="left" w:pos="6660"/>
      </w:tabs>
      <w:spacing w:after="280" w:line="280" w:lineRule="atLeast"/>
      <w:jc w:val="both"/>
    </w:pPr>
    <w:rPr>
      <w:rFonts w:ascii="Arial" w:hAnsi="Arial"/>
      <w:sz w:val="20"/>
      <w:szCs w:val="20"/>
    </w:rPr>
  </w:style>
  <w:style w:type="character" w:customStyle="1" w:styleId="Simple1Char">
    <w:name w:val="Simple 1 Char"/>
    <w:basedOn w:val="DefaultParagraphFont"/>
    <w:link w:val="Simple1"/>
    <w:uiPriority w:val="3"/>
    <w:rsid w:val="00072D71"/>
    <w:rPr>
      <w:rFonts w:ascii="Arial" w:hAnsi="Arial"/>
      <w:sz w:val="20"/>
      <w:szCs w:val="20"/>
    </w:rPr>
  </w:style>
  <w:style w:type="paragraph" w:customStyle="1" w:styleId="Simple2">
    <w:name w:val="Simple 2"/>
    <w:link w:val="Simple2Char"/>
    <w:uiPriority w:val="3"/>
    <w:qFormat/>
    <w:rsid w:val="00072D71"/>
    <w:pPr>
      <w:numPr>
        <w:ilvl w:val="1"/>
        <w:numId w:val="8"/>
      </w:numPr>
      <w:spacing w:after="280" w:line="280" w:lineRule="atLeast"/>
      <w:jc w:val="both"/>
    </w:pPr>
    <w:rPr>
      <w:rFonts w:ascii="Arial" w:hAnsi="Arial"/>
      <w:sz w:val="20"/>
      <w:szCs w:val="20"/>
    </w:rPr>
  </w:style>
  <w:style w:type="character" w:customStyle="1" w:styleId="Simple2Char">
    <w:name w:val="Simple 2 Char"/>
    <w:basedOn w:val="Simple1Char"/>
    <w:link w:val="Simple2"/>
    <w:uiPriority w:val="3"/>
    <w:rsid w:val="00072D71"/>
    <w:rPr>
      <w:rFonts w:ascii="Arial" w:hAnsi="Arial"/>
      <w:sz w:val="20"/>
      <w:szCs w:val="20"/>
    </w:rPr>
  </w:style>
  <w:style w:type="paragraph" w:customStyle="1" w:styleId="Simple3">
    <w:name w:val="Simple 3"/>
    <w:link w:val="Simple3Char"/>
    <w:uiPriority w:val="3"/>
    <w:qFormat/>
    <w:rsid w:val="00072D71"/>
    <w:pPr>
      <w:numPr>
        <w:ilvl w:val="2"/>
        <w:numId w:val="8"/>
      </w:numPr>
      <w:spacing w:after="280" w:line="280" w:lineRule="atLeast"/>
      <w:jc w:val="both"/>
    </w:pPr>
    <w:rPr>
      <w:rFonts w:ascii="Arial" w:hAnsi="Arial"/>
      <w:sz w:val="20"/>
      <w:szCs w:val="20"/>
    </w:rPr>
  </w:style>
  <w:style w:type="character" w:customStyle="1" w:styleId="Simple3Char">
    <w:name w:val="Simple 3 Char"/>
    <w:basedOn w:val="Simple1Char"/>
    <w:link w:val="Simple3"/>
    <w:uiPriority w:val="3"/>
    <w:rsid w:val="00072D71"/>
    <w:rPr>
      <w:rFonts w:ascii="Arial" w:hAnsi="Arial"/>
      <w:sz w:val="20"/>
      <w:szCs w:val="20"/>
    </w:rPr>
  </w:style>
  <w:style w:type="paragraph" w:customStyle="1" w:styleId="Simple4">
    <w:name w:val="Simple 4"/>
    <w:link w:val="Simple4Char"/>
    <w:uiPriority w:val="3"/>
    <w:qFormat/>
    <w:rsid w:val="00072D71"/>
    <w:pPr>
      <w:numPr>
        <w:ilvl w:val="3"/>
        <w:numId w:val="8"/>
      </w:numPr>
      <w:spacing w:after="280" w:line="280" w:lineRule="atLeast"/>
      <w:jc w:val="both"/>
    </w:pPr>
    <w:rPr>
      <w:rFonts w:ascii="Arial" w:hAnsi="Arial"/>
      <w:sz w:val="20"/>
      <w:szCs w:val="20"/>
    </w:rPr>
  </w:style>
  <w:style w:type="character" w:customStyle="1" w:styleId="Simple4Char">
    <w:name w:val="Simple 4 Char"/>
    <w:basedOn w:val="Simple1Char"/>
    <w:link w:val="Simple4"/>
    <w:uiPriority w:val="3"/>
    <w:rsid w:val="00072D71"/>
    <w:rPr>
      <w:rFonts w:ascii="Arial" w:hAnsi="Arial"/>
      <w:sz w:val="20"/>
      <w:szCs w:val="20"/>
    </w:rPr>
  </w:style>
  <w:style w:type="paragraph" w:customStyle="1" w:styleId="Simple5">
    <w:name w:val="Simple 5"/>
    <w:link w:val="Simple5Char"/>
    <w:uiPriority w:val="3"/>
    <w:qFormat/>
    <w:rsid w:val="00072D71"/>
    <w:pPr>
      <w:numPr>
        <w:ilvl w:val="4"/>
        <w:numId w:val="8"/>
      </w:numPr>
      <w:spacing w:after="280" w:line="280" w:lineRule="atLeast"/>
      <w:jc w:val="both"/>
    </w:pPr>
    <w:rPr>
      <w:rFonts w:ascii="Arial" w:hAnsi="Arial"/>
      <w:sz w:val="20"/>
      <w:szCs w:val="20"/>
    </w:rPr>
  </w:style>
  <w:style w:type="character" w:customStyle="1" w:styleId="Simple5Char">
    <w:name w:val="Simple 5 Char"/>
    <w:basedOn w:val="Simple1Char"/>
    <w:link w:val="Simple5"/>
    <w:uiPriority w:val="3"/>
    <w:rsid w:val="00072D71"/>
    <w:rPr>
      <w:rFonts w:ascii="Arial" w:hAnsi="Arial"/>
      <w:sz w:val="20"/>
      <w:szCs w:val="20"/>
    </w:rPr>
  </w:style>
  <w:style w:type="paragraph" w:customStyle="1" w:styleId="Simple6">
    <w:name w:val="Simple 6"/>
    <w:link w:val="Simple6Char"/>
    <w:uiPriority w:val="3"/>
    <w:qFormat/>
    <w:rsid w:val="00072D71"/>
    <w:pPr>
      <w:numPr>
        <w:ilvl w:val="5"/>
        <w:numId w:val="8"/>
      </w:numPr>
      <w:spacing w:after="280" w:line="280" w:lineRule="atLeast"/>
      <w:jc w:val="both"/>
    </w:pPr>
    <w:rPr>
      <w:rFonts w:ascii="Arial" w:hAnsi="Arial"/>
      <w:sz w:val="20"/>
      <w:szCs w:val="20"/>
    </w:rPr>
  </w:style>
  <w:style w:type="character" w:customStyle="1" w:styleId="Simple6Char">
    <w:name w:val="Simple 6 Char"/>
    <w:basedOn w:val="Simple5Char"/>
    <w:link w:val="Simple6"/>
    <w:uiPriority w:val="3"/>
    <w:rsid w:val="00072D71"/>
    <w:rPr>
      <w:rFonts w:ascii="Arial" w:hAnsi="Arial"/>
      <w:sz w:val="20"/>
      <w:szCs w:val="20"/>
    </w:rPr>
  </w:style>
  <w:style w:type="paragraph" w:customStyle="1" w:styleId="Simple7">
    <w:name w:val="Simple 7"/>
    <w:link w:val="Simple7Char"/>
    <w:uiPriority w:val="10"/>
    <w:qFormat/>
    <w:rsid w:val="00072D71"/>
    <w:pPr>
      <w:numPr>
        <w:numId w:val="7"/>
      </w:numPr>
      <w:tabs>
        <w:tab w:val="clear" w:pos="3402"/>
        <w:tab w:val="num" w:pos="4252"/>
      </w:tabs>
      <w:spacing w:after="280" w:line="280" w:lineRule="atLeast"/>
      <w:jc w:val="both"/>
    </w:pPr>
    <w:rPr>
      <w:rFonts w:ascii="Arial" w:hAnsi="Arial"/>
      <w:sz w:val="20"/>
      <w:szCs w:val="20"/>
    </w:rPr>
  </w:style>
  <w:style w:type="character" w:customStyle="1" w:styleId="Simple7Char">
    <w:name w:val="Simple 7 Char"/>
    <w:basedOn w:val="Simple5Char"/>
    <w:link w:val="Simple7"/>
    <w:uiPriority w:val="10"/>
    <w:rsid w:val="00072D71"/>
    <w:rPr>
      <w:rFonts w:ascii="Arial" w:hAnsi="Arial"/>
      <w:sz w:val="20"/>
      <w:szCs w:val="20"/>
    </w:rPr>
  </w:style>
  <w:style w:type="paragraph" w:customStyle="1" w:styleId="Simple8">
    <w:name w:val="Simple 8"/>
    <w:link w:val="Simple8Char"/>
    <w:uiPriority w:val="10"/>
    <w:rsid w:val="00072D71"/>
    <w:pPr>
      <w:numPr>
        <w:ilvl w:val="7"/>
        <w:numId w:val="8"/>
      </w:numPr>
      <w:spacing w:after="280" w:line="280" w:lineRule="atLeast"/>
      <w:jc w:val="both"/>
    </w:pPr>
    <w:rPr>
      <w:rFonts w:ascii="Arial" w:hAnsi="Arial"/>
      <w:sz w:val="20"/>
      <w:szCs w:val="20"/>
    </w:rPr>
  </w:style>
  <w:style w:type="character" w:customStyle="1" w:styleId="Simple8Char">
    <w:name w:val="Simple 8 Char"/>
    <w:basedOn w:val="Simple5Char"/>
    <w:link w:val="Simple8"/>
    <w:uiPriority w:val="10"/>
    <w:rsid w:val="00072D71"/>
    <w:rPr>
      <w:rFonts w:ascii="Arial" w:hAnsi="Arial"/>
      <w:sz w:val="20"/>
      <w:szCs w:val="20"/>
    </w:rPr>
  </w:style>
  <w:style w:type="paragraph" w:customStyle="1" w:styleId="Simple9">
    <w:name w:val="Simple 9"/>
    <w:link w:val="Simple9Char"/>
    <w:uiPriority w:val="10"/>
    <w:rsid w:val="00072D71"/>
    <w:pPr>
      <w:numPr>
        <w:ilvl w:val="8"/>
        <w:numId w:val="8"/>
      </w:numPr>
      <w:spacing w:after="280" w:line="280" w:lineRule="atLeast"/>
      <w:jc w:val="both"/>
    </w:pPr>
    <w:rPr>
      <w:rFonts w:ascii="Arial" w:hAnsi="Arial"/>
      <w:sz w:val="20"/>
      <w:szCs w:val="20"/>
    </w:rPr>
  </w:style>
  <w:style w:type="character" w:customStyle="1" w:styleId="Simple9Char">
    <w:name w:val="Simple 9 Char"/>
    <w:basedOn w:val="Simple5Char"/>
    <w:link w:val="Simple9"/>
    <w:uiPriority w:val="10"/>
    <w:rsid w:val="00072D71"/>
    <w:rPr>
      <w:rFonts w:ascii="Arial" w:hAnsi="Arial"/>
      <w:sz w:val="20"/>
      <w:szCs w:val="20"/>
    </w:rPr>
  </w:style>
  <w:style w:type="paragraph" w:customStyle="1" w:styleId="Subject">
    <w:name w:val="Subject"/>
    <w:basedOn w:val="Normal"/>
    <w:next w:val="Normal"/>
    <w:uiPriority w:val="8"/>
    <w:rsid w:val="00072D7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overflowPunct w:val="0"/>
      <w:autoSpaceDE w:val="0"/>
      <w:autoSpaceDN w:val="0"/>
      <w:adjustRightInd w:val="0"/>
      <w:spacing w:before="60" w:after="60"/>
      <w:textAlignment w:val="baseline"/>
    </w:pPr>
    <w:rPr>
      <w:b/>
      <w:sz w:val="28"/>
    </w:rPr>
  </w:style>
  <w:style w:type="paragraph" w:styleId="Subtitle">
    <w:name w:val="Subtitle"/>
    <w:basedOn w:val="BodyText"/>
    <w:next w:val="BodyText"/>
    <w:link w:val="SubtitleChar"/>
    <w:uiPriority w:val="12"/>
    <w:unhideWhenUsed/>
    <w:qFormat/>
    <w:rsid w:val="00072D71"/>
    <w:pPr>
      <w:numPr>
        <w:ilvl w:val="1"/>
      </w:numPr>
    </w:pPr>
    <w:rPr>
      <w:rFonts w:eastAsiaTheme="majorEastAsia" w:cstheme="majorBidi"/>
      <w:i/>
      <w:iCs/>
      <w:sz w:val="28"/>
      <w:szCs w:val="24"/>
    </w:rPr>
  </w:style>
  <w:style w:type="character" w:customStyle="1" w:styleId="SubtitleChar">
    <w:name w:val="Subtitle Char"/>
    <w:basedOn w:val="DefaultParagraphFont"/>
    <w:link w:val="Subtitle"/>
    <w:uiPriority w:val="12"/>
    <w:rsid w:val="00072D71"/>
    <w:rPr>
      <w:rFonts w:ascii="Arial" w:eastAsiaTheme="majorEastAsia" w:hAnsi="Arial" w:cstheme="majorBidi"/>
      <w:i/>
      <w:iCs/>
      <w:sz w:val="28"/>
      <w:szCs w:val="24"/>
    </w:rPr>
  </w:style>
  <w:style w:type="table" w:styleId="TableGrid">
    <w:name w:val="Table Grid"/>
    <w:basedOn w:val="TableNormal"/>
    <w:rsid w:val="00072D71"/>
    <w:pPr>
      <w:spacing w:after="280" w:line="280" w:lineRule="atLeast"/>
      <w:jc w:val="both"/>
    </w:pPr>
    <w:rPr>
      <w:rFonts w:ascii="Arial" w:hAnsi="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BodyText"/>
    <w:next w:val="BodyText"/>
    <w:link w:val="TitleChar"/>
    <w:uiPriority w:val="12"/>
    <w:unhideWhenUsed/>
    <w:qFormat/>
    <w:rsid w:val="00072D71"/>
    <w:pPr>
      <w:keepNext/>
      <w:spacing w:after="300"/>
      <w:contextualSpacing/>
      <w:jc w:val="left"/>
    </w:pPr>
    <w:rPr>
      <w:rFonts w:eastAsiaTheme="majorEastAsia" w:cstheme="majorBidi"/>
      <w:b/>
      <w:kern w:val="28"/>
      <w:sz w:val="32"/>
      <w:szCs w:val="52"/>
    </w:rPr>
  </w:style>
  <w:style w:type="character" w:customStyle="1" w:styleId="TitleChar">
    <w:name w:val="Title Char"/>
    <w:basedOn w:val="DefaultParagraphFont"/>
    <w:link w:val="Title"/>
    <w:uiPriority w:val="12"/>
    <w:rsid w:val="00072D71"/>
    <w:rPr>
      <w:rFonts w:ascii="Arial" w:eastAsiaTheme="majorEastAsia" w:hAnsi="Arial" w:cstheme="majorBidi"/>
      <w:b/>
      <w:kern w:val="28"/>
      <w:sz w:val="32"/>
      <w:szCs w:val="52"/>
    </w:rPr>
  </w:style>
  <w:style w:type="paragraph" w:styleId="TOAHeading">
    <w:name w:val="toa heading"/>
    <w:basedOn w:val="Normal"/>
    <w:next w:val="Normal"/>
    <w:uiPriority w:val="99"/>
    <w:semiHidden/>
    <w:unhideWhenUsed/>
    <w:rsid w:val="00072D71"/>
    <w:pPr>
      <w:spacing w:before="120"/>
    </w:pPr>
    <w:rPr>
      <w:rFonts w:eastAsiaTheme="majorEastAsia" w:cstheme="majorBidi"/>
      <w:b/>
      <w:bCs/>
      <w:sz w:val="24"/>
      <w:szCs w:val="24"/>
    </w:rPr>
  </w:style>
  <w:style w:type="paragraph" w:styleId="TOC1">
    <w:name w:val="toc 1"/>
    <w:next w:val="Normal"/>
    <w:autoRedefine/>
    <w:uiPriority w:val="6"/>
    <w:unhideWhenUsed/>
    <w:rsid w:val="00072D71"/>
    <w:pPr>
      <w:spacing w:after="280" w:line="280" w:lineRule="atLeast"/>
      <w:jc w:val="both"/>
    </w:pPr>
    <w:rPr>
      <w:rFonts w:ascii="Arial" w:eastAsia="Times New Roman" w:hAnsi="Arial" w:cs="Times New Roman"/>
      <w:sz w:val="20"/>
      <w:szCs w:val="24"/>
    </w:rPr>
  </w:style>
  <w:style w:type="paragraph" w:styleId="TOC2">
    <w:name w:val="toc 2"/>
    <w:next w:val="Normal"/>
    <w:autoRedefine/>
    <w:uiPriority w:val="6"/>
    <w:unhideWhenUsed/>
    <w:rsid w:val="00072D71"/>
    <w:pPr>
      <w:tabs>
        <w:tab w:val="right" w:leader="dot" w:pos="8278"/>
      </w:tabs>
      <w:spacing w:after="280" w:line="280" w:lineRule="atLeast"/>
      <w:ind w:left="240"/>
      <w:jc w:val="both"/>
    </w:pPr>
    <w:rPr>
      <w:rFonts w:ascii="Arial" w:eastAsia="Times New Roman" w:hAnsi="Arial" w:cs="Times New Roman"/>
      <w:sz w:val="20"/>
      <w:szCs w:val="24"/>
    </w:rPr>
  </w:style>
  <w:style w:type="paragraph" w:styleId="TOC3">
    <w:name w:val="toc 3"/>
    <w:next w:val="Normal"/>
    <w:autoRedefine/>
    <w:uiPriority w:val="6"/>
    <w:unhideWhenUsed/>
    <w:rsid w:val="00072D71"/>
    <w:pPr>
      <w:spacing w:after="100" w:line="280" w:lineRule="atLeast"/>
      <w:ind w:left="440"/>
      <w:jc w:val="both"/>
    </w:pPr>
    <w:rPr>
      <w:rFonts w:ascii="Arial" w:hAnsi="Arial"/>
      <w:sz w:val="20"/>
      <w:szCs w:val="20"/>
    </w:rPr>
  </w:style>
  <w:style w:type="paragraph" w:styleId="TOCHeading">
    <w:name w:val="TOC Heading"/>
    <w:basedOn w:val="Heading1"/>
    <w:next w:val="Normal"/>
    <w:uiPriority w:val="39"/>
    <w:semiHidden/>
    <w:unhideWhenUsed/>
    <w:qFormat/>
    <w:rsid w:val="00072D71"/>
    <w:pPr>
      <w:keepLines/>
      <w:widowControl/>
      <w:numPr>
        <w:numId w:val="0"/>
      </w:numPr>
      <w:spacing w:before="480" w:after="0"/>
      <w:outlineLvl w:val="9"/>
    </w:pPr>
    <w:rPr>
      <w:rFonts w:eastAsiaTheme="majorEastAsia" w:cstheme="majorBidi"/>
      <w:kern w:val="0"/>
      <w:sz w:val="28"/>
      <w:szCs w:val="28"/>
    </w:rPr>
  </w:style>
  <w:style w:type="paragraph" w:customStyle="1" w:styleId="Witness">
    <w:name w:val="Witness"/>
    <w:basedOn w:val="BodyText"/>
    <w:uiPriority w:val="7"/>
    <w:qFormat/>
    <w:rsid w:val="00072D71"/>
    <w:pPr>
      <w:keepNext/>
      <w:tabs>
        <w:tab w:val="left" w:pos="4253"/>
        <w:tab w:val="right" w:leader="dot" w:pos="8789"/>
      </w:tabs>
      <w:spacing w:before="120"/>
    </w:pPr>
    <w:rPr>
      <w:rFonts w:eastAsia="Times New Roman" w:cs="Times New Roman"/>
      <w:lang w:eastAsia="en-GB"/>
    </w:rPr>
  </w:style>
  <w:style w:type="paragraph" w:customStyle="1" w:styleId="WitnessLit">
    <w:name w:val="WitnessLit"/>
    <w:basedOn w:val="Witness"/>
    <w:uiPriority w:val="7"/>
    <w:qFormat/>
    <w:rsid w:val="00072D71"/>
    <w:pPr>
      <w:tabs>
        <w:tab w:val="left" w:pos="1134"/>
        <w:tab w:val="left" w:leader="dot" w:pos="5387"/>
      </w:tabs>
    </w:pPr>
  </w:style>
  <w:style w:type="character" w:customStyle="1" w:styleId="Defterm">
    <w:name w:val="Defterm"/>
    <w:rsid w:val="00D9108D"/>
    <w:rPr>
      <w:b/>
      <w:color w:val="000000"/>
      <w:sz w:val="22"/>
    </w:rPr>
  </w:style>
  <w:style w:type="paragraph" w:styleId="CommentText">
    <w:name w:val="annotation text"/>
    <w:basedOn w:val="Normal"/>
    <w:link w:val="CommentTextChar"/>
    <w:uiPriority w:val="99"/>
    <w:rsid w:val="00D9108D"/>
    <w:pPr>
      <w:spacing w:after="0" w:line="200" w:lineRule="atLeast"/>
      <w:jc w:val="left"/>
    </w:pPr>
    <w:rPr>
      <w:rFonts w:ascii="Times New Roman" w:eastAsia="Times New Roman" w:hAnsi="Times New Roman" w:cs="Times New Roman"/>
    </w:rPr>
  </w:style>
  <w:style w:type="character" w:customStyle="1" w:styleId="CommentTextChar">
    <w:name w:val="Comment Text Char"/>
    <w:basedOn w:val="DefaultParagraphFont"/>
    <w:link w:val="CommentText"/>
    <w:uiPriority w:val="99"/>
    <w:rsid w:val="00D9108D"/>
    <w:rPr>
      <w:rFonts w:ascii="Times New Roman" w:eastAsia="Times New Roman" w:hAnsi="Times New Roman" w:cs="Times New Roman"/>
      <w:sz w:val="20"/>
      <w:szCs w:val="20"/>
    </w:rPr>
  </w:style>
  <w:style w:type="character" w:styleId="CommentReference">
    <w:name w:val="annotation reference"/>
    <w:uiPriority w:val="99"/>
    <w:rsid w:val="00D9108D"/>
    <w:rPr>
      <w:sz w:val="16"/>
      <w:szCs w:val="16"/>
    </w:rPr>
  </w:style>
  <w:style w:type="paragraph" w:styleId="CommentSubject">
    <w:name w:val="annotation subject"/>
    <w:basedOn w:val="CommentText"/>
    <w:next w:val="CommentText"/>
    <w:link w:val="CommentSubjectChar"/>
    <w:uiPriority w:val="99"/>
    <w:semiHidden/>
    <w:unhideWhenUsed/>
    <w:rsid w:val="00E1263E"/>
    <w:pPr>
      <w:spacing w:after="280" w:line="240" w:lineRule="auto"/>
      <w:jc w:val="both"/>
    </w:pPr>
    <w:rPr>
      <w:rFonts w:ascii="Arial" w:eastAsiaTheme="minorHAnsi" w:hAnsi="Arial" w:cstheme="minorBidi"/>
      <w:b/>
      <w:bCs/>
    </w:rPr>
  </w:style>
  <w:style w:type="character" w:customStyle="1" w:styleId="CommentSubjectChar">
    <w:name w:val="Comment Subject Char"/>
    <w:basedOn w:val="CommentTextChar"/>
    <w:link w:val="CommentSubject"/>
    <w:uiPriority w:val="99"/>
    <w:semiHidden/>
    <w:rsid w:val="00E1263E"/>
    <w:rPr>
      <w:rFonts w:ascii="Arial" w:eastAsia="Times New Roman" w:hAnsi="Arial" w:cs="Times New Roman"/>
      <w:b/>
      <w:bCs/>
      <w:sz w:val="20"/>
      <w:szCs w:val="20"/>
    </w:rPr>
  </w:style>
  <w:style w:type="paragraph" w:customStyle="1" w:styleId="ParaClause">
    <w:name w:val="Para Clause"/>
    <w:basedOn w:val="Normal"/>
    <w:rsid w:val="00C45A9A"/>
    <w:pPr>
      <w:spacing w:before="120" w:after="120" w:line="300" w:lineRule="atLeast"/>
      <w:ind w:left="720"/>
    </w:pPr>
    <w:rPr>
      <w:rFonts w:eastAsia="Arial Unicode MS" w:cs="Arial"/>
      <w:color w:val="000000"/>
      <w:sz w:val="22"/>
    </w:rPr>
  </w:style>
  <w:style w:type="character" w:customStyle="1" w:styleId="DefTerm0">
    <w:name w:val="DefTerm"/>
    <w:basedOn w:val="DefaultParagraphFont"/>
    <w:uiPriority w:val="1"/>
    <w:qFormat/>
    <w:rsid w:val="00C45A9A"/>
    <w:rPr>
      <w:rFonts w:ascii="Arial" w:eastAsia="Arial" w:hAnsi="Arial" w:cs="Arial"/>
      <w:b/>
      <w:color w:val="000000"/>
    </w:rPr>
  </w:style>
  <w:style w:type="paragraph" w:styleId="ListParagraph">
    <w:name w:val="List Paragraph"/>
    <w:basedOn w:val="Normal"/>
    <w:uiPriority w:val="99"/>
    <w:qFormat/>
    <w:rsid w:val="00250715"/>
    <w:pPr>
      <w:ind w:left="720"/>
      <w:contextualSpacing/>
    </w:pPr>
  </w:style>
  <w:style w:type="paragraph" w:customStyle="1" w:styleId="Parasubclause1">
    <w:name w:val="Para subclause 1"/>
    <w:basedOn w:val="Normal"/>
    <w:rsid w:val="005A6E2A"/>
    <w:pPr>
      <w:spacing w:before="240" w:after="120" w:line="300" w:lineRule="atLeast"/>
      <w:ind w:left="720"/>
    </w:pPr>
    <w:rPr>
      <w:rFonts w:eastAsia="Arial Unicode MS" w:cs="Arial"/>
      <w:color w:val="000000"/>
      <w:sz w:val="22"/>
    </w:rPr>
  </w:style>
  <w:style w:type="paragraph" w:customStyle="1" w:styleId="subclause1Bullet1">
    <w:name w:val="subclause 1 Bullet 1"/>
    <w:basedOn w:val="Parasubclause1"/>
    <w:qFormat/>
    <w:rsid w:val="005A6E2A"/>
    <w:pPr>
      <w:numPr>
        <w:numId w:val="13"/>
      </w:numPr>
      <w:ind w:left="1077" w:hanging="357"/>
    </w:pPr>
  </w:style>
  <w:style w:type="paragraph" w:customStyle="1" w:styleId="TitleClause">
    <w:name w:val="Title Clause"/>
    <w:basedOn w:val="Normal"/>
    <w:rsid w:val="005A6E2A"/>
    <w:pPr>
      <w:keepNext/>
      <w:numPr>
        <w:numId w:val="14"/>
      </w:numPr>
      <w:spacing w:before="240" w:after="240" w:line="300" w:lineRule="atLeast"/>
      <w:outlineLvl w:val="0"/>
    </w:pPr>
    <w:rPr>
      <w:rFonts w:eastAsia="Arial Unicode MS" w:cs="Arial"/>
      <w:b/>
      <w:color w:val="000000"/>
      <w:kern w:val="28"/>
      <w:sz w:val="22"/>
    </w:rPr>
  </w:style>
  <w:style w:type="paragraph" w:customStyle="1" w:styleId="Untitledsubclause1">
    <w:name w:val="Untitled subclause 1"/>
    <w:basedOn w:val="Normal"/>
    <w:rsid w:val="005A6E2A"/>
    <w:pPr>
      <w:numPr>
        <w:ilvl w:val="1"/>
        <w:numId w:val="14"/>
      </w:numPr>
      <w:spacing w:before="280" w:after="120" w:line="300" w:lineRule="atLeast"/>
      <w:outlineLvl w:val="1"/>
    </w:pPr>
    <w:rPr>
      <w:rFonts w:eastAsia="Arial Unicode MS" w:cs="Arial"/>
      <w:color w:val="000000"/>
      <w:sz w:val="22"/>
    </w:rPr>
  </w:style>
  <w:style w:type="paragraph" w:customStyle="1" w:styleId="Untitledsubclause2">
    <w:name w:val="Untitled subclause 2"/>
    <w:basedOn w:val="Normal"/>
    <w:rsid w:val="005A6E2A"/>
    <w:pPr>
      <w:numPr>
        <w:ilvl w:val="2"/>
        <w:numId w:val="14"/>
      </w:numPr>
      <w:spacing w:after="120" w:line="300" w:lineRule="atLeast"/>
      <w:outlineLvl w:val="2"/>
    </w:pPr>
    <w:rPr>
      <w:rFonts w:eastAsia="Arial Unicode MS" w:cs="Arial"/>
      <w:color w:val="000000"/>
      <w:sz w:val="22"/>
    </w:rPr>
  </w:style>
  <w:style w:type="paragraph" w:customStyle="1" w:styleId="Untitledsubclause3">
    <w:name w:val="Untitled subclause 3"/>
    <w:basedOn w:val="Normal"/>
    <w:rsid w:val="005A6E2A"/>
    <w:pPr>
      <w:numPr>
        <w:ilvl w:val="3"/>
        <w:numId w:val="14"/>
      </w:numPr>
      <w:tabs>
        <w:tab w:val="left" w:pos="2261"/>
      </w:tabs>
      <w:spacing w:after="120" w:line="300" w:lineRule="atLeast"/>
      <w:outlineLvl w:val="3"/>
    </w:pPr>
    <w:rPr>
      <w:rFonts w:eastAsia="Arial Unicode MS" w:cs="Arial"/>
      <w:color w:val="000000"/>
      <w:sz w:val="22"/>
    </w:rPr>
  </w:style>
  <w:style w:type="paragraph" w:customStyle="1" w:styleId="Untitledsubclause4">
    <w:name w:val="Untitled subclause 4"/>
    <w:basedOn w:val="Normal"/>
    <w:rsid w:val="005A6E2A"/>
    <w:pPr>
      <w:numPr>
        <w:ilvl w:val="4"/>
        <w:numId w:val="14"/>
      </w:numPr>
      <w:spacing w:after="120" w:line="300" w:lineRule="atLeast"/>
      <w:outlineLvl w:val="4"/>
    </w:pPr>
    <w:rPr>
      <w:rFonts w:eastAsia="Arial Unicode MS" w:cs="Arial"/>
      <w:color w:val="000000"/>
      <w:sz w:val="22"/>
    </w:rPr>
  </w:style>
  <w:style w:type="character" w:customStyle="1" w:styleId="UnresolvedMention1">
    <w:name w:val="Unresolved Mention1"/>
    <w:basedOn w:val="DefaultParagraphFont"/>
    <w:uiPriority w:val="99"/>
    <w:semiHidden/>
    <w:unhideWhenUsed/>
    <w:rsid w:val="00131873"/>
    <w:rPr>
      <w:color w:val="605E5C"/>
      <w:shd w:val="clear" w:color="auto" w:fill="E1DFDD"/>
    </w:rPr>
  </w:style>
  <w:style w:type="paragraph" w:styleId="Revision">
    <w:name w:val="Revision"/>
    <w:hidden/>
    <w:uiPriority w:val="99"/>
    <w:semiHidden/>
    <w:rsid w:val="00FF0FD5"/>
    <w:pPr>
      <w:spacing w:after="0" w:line="240" w:lineRule="auto"/>
    </w:pPr>
    <w:rPr>
      <w:rFonts w:ascii="Arial" w:hAnsi="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718967">
      <w:bodyDiv w:val="1"/>
      <w:marLeft w:val="0"/>
      <w:marRight w:val="0"/>
      <w:marTop w:val="0"/>
      <w:marBottom w:val="0"/>
      <w:divBdr>
        <w:top w:val="none" w:sz="0" w:space="0" w:color="auto"/>
        <w:left w:val="none" w:sz="0" w:space="0" w:color="auto"/>
        <w:bottom w:val="none" w:sz="0" w:space="0" w:color="auto"/>
        <w:right w:val="none" w:sz="0" w:space="0" w:color="auto"/>
      </w:divBdr>
    </w:div>
    <w:div w:id="425618498">
      <w:bodyDiv w:val="1"/>
      <w:marLeft w:val="0"/>
      <w:marRight w:val="0"/>
      <w:marTop w:val="0"/>
      <w:marBottom w:val="0"/>
      <w:divBdr>
        <w:top w:val="none" w:sz="0" w:space="0" w:color="auto"/>
        <w:left w:val="none" w:sz="0" w:space="0" w:color="auto"/>
        <w:bottom w:val="none" w:sz="0" w:space="0" w:color="auto"/>
        <w:right w:val="none" w:sz="0" w:space="0" w:color="auto"/>
      </w:divBdr>
    </w:div>
    <w:div w:id="593323256">
      <w:bodyDiv w:val="1"/>
      <w:marLeft w:val="0"/>
      <w:marRight w:val="0"/>
      <w:marTop w:val="0"/>
      <w:marBottom w:val="0"/>
      <w:divBdr>
        <w:top w:val="none" w:sz="0" w:space="0" w:color="auto"/>
        <w:left w:val="none" w:sz="0" w:space="0" w:color="auto"/>
        <w:bottom w:val="none" w:sz="0" w:space="0" w:color="auto"/>
        <w:right w:val="none" w:sz="0" w:space="0" w:color="auto"/>
      </w:divBdr>
    </w:div>
    <w:div w:id="677461779">
      <w:bodyDiv w:val="1"/>
      <w:marLeft w:val="0"/>
      <w:marRight w:val="0"/>
      <w:marTop w:val="0"/>
      <w:marBottom w:val="0"/>
      <w:divBdr>
        <w:top w:val="none" w:sz="0" w:space="0" w:color="auto"/>
        <w:left w:val="none" w:sz="0" w:space="0" w:color="auto"/>
        <w:bottom w:val="none" w:sz="0" w:space="0" w:color="auto"/>
        <w:right w:val="none" w:sz="0" w:space="0" w:color="auto"/>
      </w:divBdr>
    </w:div>
    <w:div w:id="849412644">
      <w:bodyDiv w:val="1"/>
      <w:marLeft w:val="0"/>
      <w:marRight w:val="0"/>
      <w:marTop w:val="0"/>
      <w:marBottom w:val="0"/>
      <w:divBdr>
        <w:top w:val="none" w:sz="0" w:space="0" w:color="auto"/>
        <w:left w:val="none" w:sz="0" w:space="0" w:color="auto"/>
        <w:bottom w:val="none" w:sz="0" w:space="0" w:color="auto"/>
        <w:right w:val="none" w:sz="0" w:space="0" w:color="auto"/>
      </w:divBdr>
    </w:div>
    <w:div w:id="860388600">
      <w:bodyDiv w:val="1"/>
      <w:marLeft w:val="0"/>
      <w:marRight w:val="0"/>
      <w:marTop w:val="0"/>
      <w:marBottom w:val="0"/>
      <w:divBdr>
        <w:top w:val="none" w:sz="0" w:space="0" w:color="auto"/>
        <w:left w:val="none" w:sz="0" w:space="0" w:color="auto"/>
        <w:bottom w:val="none" w:sz="0" w:space="0" w:color="auto"/>
        <w:right w:val="none" w:sz="0" w:space="0" w:color="auto"/>
      </w:divBdr>
    </w:div>
    <w:div w:id="1297177613">
      <w:bodyDiv w:val="1"/>
      <w:marLeft w:val="0"/>
      <w:marRight w:val="0"/>
      <w:marTop w:val="0"/>
      <w:marBottom w:val="0"/>
      <w:divBdr>
        <w:top w:val="none" w:sz="0" w:space="0" w:color="auto"/>
        <w:left w:val="none" w:sz="0" w:space="0" w:color="auto"/>
        <w:bottom w:val="none" w:sz="0" w:space="0" w:color="auto"/>
        <w:right w:val="none" w:sz="0" w:space="0" w:color="auto"/>
      </w:divBdr>
    </w:div>
    <w:div w:id="1302881876">
      <w:bodyDiv w:val="1"/>
      <w:marLeft w:val="0"/>
      <w:marRight w:val="0"/>
      <w:marTop w:val="0"/>
      <w:marBottom w:val="0"/>
      <w:divBdr>
        <w:top w:val="none" w:sz="0" w:space="0" w:color="auto"/>
        <w:left w:val="none" w:sz="0" w:space="0" w:color="auto"/>
        <w:bottom w:val="none" w:sz="0" w:space="0" w:color="auto"/>
        <w:right w:val="none" w:sz="0" w:space="0" w:color="auto"/>
      </w:divBdr>
    </w:div>
    <w:div w:id="1348826388">
      <w:bodyDiv w:val="1"/>
      <w:marLeft w:val="0"/>
      <w:marRight w:val="0"/>
      <w:marTop w:val="0"/>
      <w:marBottom w:val="0"/>
      <w:divBdr>
        <w:top w:val="none" w:sz="0" w:space="0" w:color="auto"/>
        <w:left w:val="none" w:sz="0" w:space="0" w:color="auto"/>
        <w:bottom w:val="none" w:sz="0" w:space="0" w:color="auto"/>
        <w:right w:val="none" w:sz="0" w:space="0" w:color="auto"/>
      </w:divBdr>
    </w:div>
    <w:div w:id="1373454130">
      <w:bodyDiv w:val="1"/>
      <w:marLeft w:val="0"/>
      <w:marRight w:val="0"/>
      <w:marTop w:val="0"/>
      <w:marBottom w:val="0"/>
      <w:divBdr>
        <w:top w:val="none" w:sz="0" w:space="0" w:color="auto"/>
        <w:left w:val="none" w:sz="0" w:space="0" w:color="auto"/>
        <w:bottom w:val="none" w:sz="0" w:space="0" w:color="auto"/>
        <w:right w:val="none" w:sz="0" w:space="0" w:color="auto"/>
      </w:divBdr>
    </w:div>
    <w:div w:id="1398673307">
      <w:bodyDiv w:val="1"/>
      <w:marLeft w:val="0"/>
      <w:marRight w:val="0"/>
      <w:marTop w:val="0"/>
      <w:marBottom w:val="0"/>
      <w:divBdr>
        <w:top w:val="none" w:sz="0" w:space="0" w:color="auto"/>
        <w:left w:val="none" w:sz="0" w:space="0" w:color="auto"/>
        <w:bottom w:val="none" w:sz="0" w:space="0" w:color="auto"/>
        <w:right w:val="none" w:sz="0" w:space="0" w:color="auto"/>
      </w:divBdr>
    </w:div>
    <w:div w:id="1643534333">
      <w:bodyDiv w:val="1"/>
      <w:marLeft w:val="0"/>
      <w:marRight w:val="0"/>
      <w:marTop w:val="0"/>
      <w:marBottom w:val="0"/>
      <w:divBdr>
        <w:top w:val="none" w:sz="0" w:space="0" w:color="auto"/>
        <w:left w:val="none" w:sz="0" w:space="0" w:color="auto"/>
        <w:bottom w:val="none" w:sz="0" w:space="0" w:color="auto"/>
        <w:right w:val="none" w:sz="0" w:space="0" w:color="auto"/>
      </w:divBdr>
    </w:div>
    <w:div w:id="1846937985">
      <w:bodyDiv w:val="1"/>
      <w:marLeft w:val="0"/>
      <w:marRight w:val="0"/>
      <w:marTop w:val="0"/>
      <w:marBottom w:val="0"/>
      <w:divBdr>
        <w:top w:val="none" w:sz="0" w:space="0" w:color="auto"/>
        <w:left w:val="none" w:sz="0" w:space="0" w:color="auto"/>
        <w:bottom w:val="none" w:sz="0" w:space="0" w:color="auto"/>
        <w:right w:val="none" w:sz="0" w:space="0" w:color="auto"/>
      </w:divBdr>
    </w:div>
    <w:div w:id="1964841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mailto:hello@noumi.app" TargetMode="Externa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ico.org.uk"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mailto:hello@noumi.app" TargetMode="Externa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mailto:hello@noumi.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61A3B9-3C69-439F-A7E9-734180B9A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1984</Words>
  <Characters>11315</Characters>
  <Application>Microsoft Office Word</Application>
  <DocSecurity>0</DocSecurity>
  <Lines>94</Lines>
  <Paragraphs>26</Paragraphs>
  <ScaleCrop>false</ScaleCrop>
  <Company/>
  <LinksUpToDate>false</LinksUpToDate>
  <CharactersWithSpaces>13273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Yameena Patel</dc:creator>
  <cp:keywords/>
  <dc:description/>
  <cp:lastModifiedBy>Yameena Patel</cp:lastModifiedBy>
  <cp:revision>2</cp:revision>
  <cp:lastPrinted>2022-03-03T10:37:00Z</cp:lastPrinted>
  <dcterms:created xsi:type="dcterms:W3CDTF">2022-03-03T11:00:00Z</dcterms:created>
  <dcterms:modified xsi:type="dcterms:W3CDTF">2022-03-03T11:00:00Z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lectedOffice">
    <vt:lpwstr> </vt:lpwstr>
  </property>
  <property fmtid="{D5CDD505-2E9C-101B-9397-08002B2CF9AE}" pid="3" name="LegalEntity">
    <vt:lpwstr> </vt:lpwstr>
  </property>
  <property fmtid="{D5CDD505-2E9C-101B-9397-08002B2CF9AE}" pid="4" name="MS_Version">
    <vt:lpwstr> </vt:lpwstr>
  </property>
  <property fmtid="{D5CDD505-2E9C-101B-9397-08002B2CF9AE}" pid="5" name="TemplafyTimeStamp">
    <vt:lpwstr> </vt:lpwstr>
  </property>
  <property fmtid="{D5CDD505-2E9C-101B-9397-08002B2CF9AE}" pid="6" name="TemplafyTemplateID">
    <vt:lpwstr> </vt:lpwstr>
  </property>
  <property fmtid="{D5CDD505-2E9C-101B-9397-08002B2CF9AE}" pid="7" name="TemplafyTenantID">
    <vt:lpwstr> </vt:lpwstr>
  </property>
  <property fmtid="{D5CDD505-2E9C-101B-9397-08002B2CF9AE}" pid="8" name="TemplafyUserProfileID">
    <vt:lpwstr> </vt:lpwstr>
  </property>
  <property fmtid="{D5CDD505-2E9C-101B-9397-08002B2CF9AE}" pid="9" name="TemplafyLanguageCode">
    <vt:lpwstr> </vt:lpwstr>
  </property>
  <property fmtid="{D5CDD505-2E9C-101B-9397-08002B2CF9AE}" pid="10" name="MS_ProfileLang">
    <vt:lpwstr> </vt:lpwstr>
  </property>
  <property fmtid="{D5CDD505-2E9C-101B-9397-08002B2CF9AE}" pid="11" name="iManageDocumentType">
    <vt:lpwstr> </vt:lpwstr>
  </property>
  <property fmtid="{D5CDD505-2E9C-101B-9397-08002B2CF9AE}" pid="12" name="tikitDocNumber">
    <vt:lpwstr> </vt:lpwstr>
  </property>
  <property fmtid="{D5CDD505-2E9C-101B-9397-08002B2CF9AE}" pid="13" name="tikitDocDescription">
    <vt:lpwstr> </vt:lpwstr>
  </property>
  <property fmtid="{D5CDD505-2E9C-101B-9397-08002B2CF9AE}" pid="14" name="tikitAuthor">
    <vt:lpwstr> </vt:lpwstr>
  </property>
  <property fmtid="{D5CDD505-2E9C-101B-9397-08002B2CF9AE}" pid="15" name="tikitAuthorID">
    <vt:lpwstr> </vt:lpwstr>
  </property>
  <property fmtid="{D5CDD505-2E9C-101B-9397-08002B2CF9AE}" pid="16" name="tikitTypistID">
    <vt:lpwstr> </vt:lpwstr>
  </property>
  <property fmtid="{D5CDD505-2E9C-101B-9397-08002B2CF9AE}" pid="17" name="tikitClientID">
    <vt:lpwstr> </vt:lpwstr>
  </property>
  <property fmtid="{D5CDD505-2E9C-101B-9397-08002B2CF9AE}" pid="18" name="tikitMatterID">
    <vt:lpwstr> </vt:lpwstr>
  </property>
  <property fmtid="{D5CDD505-2E9C-101B-9397-08002B2CF9AE}" pid="19" name="tikitClientDescription">
    <vt:lpwstr> </vt:lpwstr>
  </property>
  <property fmtid="{D5CDD505-2E9C-101B-9397-08002B2CF9AE}" pid="20" name="tikitMatterDescription">
    <vt:lpwstr> </vt:lpwstr>
  </property>
</Properties>
</file>